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F4D06" w14:textId="62D95E54" w:rsidR="003612F1" w:rsidRPr="00FF0860" w:rsidRDefault="005E338A">
      <w:pPr>
        <w:pStyle w:val="Title"/>
        <w:rPr>
          <w:rFonts w:ascii="Times New Roman" w:hAnsi="Times New Roman" w:cs="Times New Roman"/>
          <w:szCs w:val="24"/>
        </w:rPr>
      </w:pPr>
      <w:r w:rsidRPr="00FF0860">
        <w:rPr>
          <w:rFonts w:ascii="Times New Roman" w:hAnsi="Times New Roman" w:cs="Times New Roman"/>
          <w:szCs w:val="24"/>
        </w:rPr>
        <w:t>Beyond p-values: Utilizing Multiple Estimates to Evaluate Evidence</w:t>
      </w:r>
    </w:p>
    <w:tbl>
      <w:tblPr>
        <w:tblW w:w="0" w:type="pct"/>
        <w:tblLook w:val="04A0" w:firstRow="1" w:lastRow="0" w:firstColumn="1" w:lastColumn="0" w:noHBand="0" w:noVBand="1"/>
      </w:tblPr>
      <w:tblGrid>
        <w:gridCol w:w="9096"/>
      </w:tblGrid>
      <w:tr w:rsidR="003612F1" w:rsidRPr="00FF0860" w14:paraId="789F0481" w14:textId="77777777">
        <w:tc>
          <w:tcPr>
            <w:tcW w:w="0" w:type="auto"/>
          </w:tcPr>
          <w:p w14:paraId="0DEA828D" w14:textId="77777777" w:rsidR="003612F1" w:rsidRPr="00FF0860" w:rsidRDefault="00C04578">
            <w:pPr>
              <w:pStyle w:val="Compact"/>
              <w:jc w:val="center"/>
              <w:rPr>
                <w:rFonts w:ascii="Times New Roman" w:hAnsi="Times New Roman" w:cs="Times New Roman"/>
              </w:rPr>
            </w:pPr>
            <w:proofErr w:type="spellStart"/>
            <w:r w:rsidRPr="00FF0860">
              <w:rPr>
                <w:rFonts w:ascii="Times New Roman" w:hAnsi="Times New Roman" w:cs="Times New Roman"/>
              </w:rPr>
              <w:t>Kathrene</w:t>
            </w:r>
            <w:proofErr w:type="spellEnd"/>
            <w:r w:rsidRPr="00FF0860">
              <w:rPr>
                <w:rFonts w:ascii="Times New Roman" w:hAnsi="Times New Roman" w:cs="Times New Roman"/>
              </w:rPr>
              <w:t xml:space="preserve"> D. Valentine</w:t>
            </w:r>
            <w:r w:rsidRPr="00FF0860">
              <w:rPr>
                <w:rFonts w:ascii="Times New Roman" w:hAnsi="Times New Roman" w:cs="Times New Roman"/>
                <w:vertAlign w:val="superscript"/>
              </w:rPr>
              <w:t>1</w:t>
            </w:r>
            <w:r w:rsidRPr="00FF0860">
              <w:rPr>
                <w:rFonts w:ascii="Times New Roman" w:hAnsi="Times New Roman" w:cs="Times New Roman"/>
              </w:rPr>
              <w:t>, Erin M. Buchanan</w:t>
            </w:r>
            <w:r w:rsidRPr="00FF0860">
              <w:rPr>
                <w:rFonts w:ascii="Times New Roman" w:hAnsi="Times New Roman" w:cs="Times New Roman"/>
                <w:vertAlign w:val="superscript"/>
              </w:rPr>
              <w:t>2</w:t>
            </w:r>
            <w:r w:rsidRPr="00FF0860">
              <w:rPr>
                <w:rFonts w:ascii="Times New Roman" w:hAnsi="Times New Roman" w:cs="Times New Roman"/>
              </w:rPr>
              <w:t>, John E. Scofield</w:t>
            </w:r>
            <w:r w:rsidRPr="00FF0860">
              <w:rPr>
                <w:rFonts w:ascii="Times New Roman" w:hAnsi="Times New Roman" w:cs="Times New Roman"/>
                <w:vertAlign w:val="superscript"/>
              </w:rPr>
              <w:t>1</w:t>
            </w:r>
            <w:r w:rsidRPr="00FF0860">
              <w:rPr>
                <w:rFonts w:ascii="Times New Roman" w:hAnsi="Times New Roman" w:cs="Times New Roman"/>
              </w:rPr>
              <w:t>, &amp; Marshall Beauchamp</w:t>
            </w:r>
            <w:r w:rsidRPr="00FF0860">
              <w:rPr>
                <w:rFonts w:ascii="Times New Roman" w:hAnsi="Times New Roman" w:cs="Times New Roman"/>
                <w:vertAlign w:val="superscript"/>
              </w:rPr>
              <w:t>3</w:t>
            </w:r>
          </w:p>
        </w:tc>
      </w:tr>
      <w:tr w:rsidR="003612F1" w:rsidRPr="00FF0860" w14:paraId="59B5FD6F" w14:textId="77777777">
        <w:tc>
          <w:tcPr>
            <w:tcW w:w="0" w:type="auto"/>
          </w:tcPr>
          <w:p w14:paraId="077CCC4B" w14:textId="77777777" w:rsidR="003612F1" w:rsidRPr="00FF0860" w:rsidRDefault="00C04578">
            <w:pPr>
              <w:pStyle w:val="Compact"/>
              <w:jc w:val="center"/>
              <w:rPr>
                <w:rFonts w:ascii="Times New Roman" w:hAnsi="Times New Roman" w:cs="Times New Roman"/>
              </w:rPr>
            </w:pPr>
            <w:r w:rsidRPr="00FF0860">
              <w:rPr>
                <w:rFonts w:ascii="Times New Roman" w:hAnsi="Times New Roman" w:cs="Times New Roman"/>
              </w:rPr>
              <w:t>                                                                                                                                                    </w:t>
            </w:r>
          </w:p>
        </w:tc>
      </w:tr>
      <w:tr w:rsidR="003612F1" w:rsidRPr="00FF0860" w14:paraId="6813BD6E" w14:textId="77777777">
        <w:tc>
          <w:tcPr>
            <w:tcW w:w="0" w:type="auto"/>
          </w:tcPr>
          <w:p w14:paraId="35C88143" w14:textId="77777777" w:rsidR="003612F1" w:rsidRPr="00FF0860" w:rsidRDefault="00C04578">
            <w:pPr>
              <w:pStyle w:val="Compact"/>
              <w:jc w:val="center"/>
              <w:rPr>
                <w:rFonts w:ascii="Times New Roman" w:hAnsi="Times New Roman" w:cs="Times New Roman"/>
              </w:rPr>
            </w:pPr>
            <w:r w:rsidRPr="00FF0860">
              <w:rPr>
                <w:rFonts w:ascii="Times New Roman" w:hAnsi="Times New Roman" w:cs="Times New Roman"/>
                <w:vertAlign w:val="superscript"/>
              </w:rPr>
              <w:t>1</w:t>
            </w:r>
            <w:r w:rsidRPr="00FF0860">
              <w:rPr>
                <w:rFonts w:ascii="Times New Roman" w:hAnsi="Times New Roman" w:cs="Times New Roman"/>
              </w:rPr>
              <w:t xml:space="preserve"> University of Missouri</w:t>
            </w:r>
          </w:p>
        </w:tc>
      </w:tr>
      <w:tr w:rsidR="003612F1" w:rsidRPr="00FF0860" w14:paraId="20878176" w14:textId="77777777">
        <w:tc>
          <w:tcPr>
            <w:tcW w:w="0" w:type="auto"/>
          </w:tcPr>
          <w:p w14:paraId="585719D9" w14:textId="77777777" w:rsidR="003612F1" w:rsidRPr="00FF0860" w:rsidRDefault="00C04578">
            <w:pPr>
              <w:pStyle w:val="Compact"/>
              <w:jc w:val="center"/>
              <w:rPr>
                <w:rFonts w:ascii="Times New Roman" w:hAnsi="Times New Roman" w:cs="Times New Roman"/>
              </w:rPr>
            </w:pPr>
            <w:r w:rsidRPr="00FF0860">
              <w:rPr>
                <w:rFonts w:ascii="Times New Roman" w:hAnsi="Times New Roman" w:cs="Times New Roman"/>
                <w:vertAlign w:val="superscript"/>
              </w:rPr>
              <w:t>2</w:t>
            </w:r>
            <w:r w:rsidRPr="00FF0860">
              <w:rPr>
                <w:rFonts w:ascii="Times New Roman" w:hAnsi="Times New Roman" w:cs="Times New Roman"/>
              </w:rPr>
              <w:t xml:space="preserve"> Missouri State University</w:t>
            </w:r>
          </w:p>
        </w:tc>
      </w:tr>
      <w:tr w:rsidR="003612F1" w:rsidRPr="00FF0860" w14:paraId="4C8476CD" w14:textId="77777777">
        <w:tc>
          <w:tcPr>
            <w:tcW w:w="0" w:type="auto"/>
          </w:tcPr>
          <w:p w14:paraId="097E475D" w14:textId="77777777" w:rsidR="003612F1" w:rsidRPr="00FF0860" w:rsidRDefault="00C04578">
            <w:pPr>
              <w:pStyle w:val="Compact"/>
              <w:jc w:val="center"/>
              <w:rPr>
                <w:rFonts w:ascii="Times New Roman" w:hAnsi="Times New Roman" w:cs="Times New Roman"/>
              </w:rPr>
            </w:pPr>
            <w:r w:rsidRPr="00FF0860">
              <w:rPr>
                <w:rFonts w:ascii="Times New Roman" w:hAnsi="Times New Roman" w:cs="Times New Roman"/>
                <w:vertAlign w:val="superscript"/>
              </w:rPr>
              <w:t>3</w:t>
            </w:r>
            <w:r w:rsidRPr="00FF0860">
              <w:rPr>
                <w:rFonts w:ascii="Times New Roman" w:hAnsi="Times New Roman" w:cs="Times New Roman"/>
              </w:rPr>
              <w:t xml:space="preserve"> University of Missouri - Kansas City</w:t>
            </w:r>
          </w:p>
        </w:tc>
      </w:tr>
      <w:tr w:rsidR="003612F1" w:rsidRPr="00FF0860" w14:paraId="5D8EBE03" w14:textId="77777777">
        <w:tc>
          <w:tcPr>
            <w:tcW w:w="0" w:type="auto"/>
          </w:tcPr>
          <w:p w14:paraId="10CE8346" w14:textId="77777777" w:rsidR="003612F1" w:rsidRPr="00FF0860" w:rsidRDefault="00C04578">
            <w:pPr>
              <w:pStyle w:val="Compact"/>
              <w:jc w:val="center"/>
              <w:rPr>
                <w:rFonts w:ascii="Times New Roman" w:hAnsi="Times New Roman" w:cs="Times New Roman"/>
              </w:rPr>
            </w:pPr>
            <w:r w:rsidRPr="00FF0860">
              <w:rPr>
                <w:rFonts w:ascii="Times New Roman" w:hAnsi="Times New Roman" w:cs="Times New Roman"/>
              </w:rPr>
              <w:t>                                                                                                                                                    </w:t>
            </w:r>
          </w:p>
        </w:tc>
      </w:tr>
    </w:tbl>
    <w:p w14:paraId="481C7206" w14:textId="77777777" w:rsidR="003612F1" w:rsidRPr="00FF0860" w:rsidRDefault="00C04578">
      <w:pPr>
        <w:pStyle w:val="BodyText"/>
        <w:rPr>
          <w:rFonts w:ascii="Times New Roman" w:hAnsi="Times New Roman" w:cs="Times New Roman"/>
        </w:rPr>
      </w:pPr>
      <w:r w:rsidRPr="00FF0860">
        <w:rPr>
          <w:rFonts w:ascii="Times New Roman" w:hAnsi="Times New Roman" w:cs="Times New Roman"/>
        </w:rPr>
        <w:t> </w:t>
      </w:r>
    </w:p>
    <w:p w14:paraId="064F3077" w14:textId="77777777" w:rsidR="003612F1" w:rsidRPr="00FF0860" w:rsidRDefault="00C04578">
      <w:pPr>
        <w:pStyle w:val="Heading11"/>
        <w:rPr>
          <w:rFonts w:ascii="Times New Roman" w:hAnsi="Times New Roman" w:cs="Times New Roman"/>
          <w:szCs w:val="24"/>
        </w:rPr>
      </w:pPr>
      <w:bookmarkStart w:id="0" w:name="author-note"/>
      <w:bookmarkEnd w:id="0"/>
      <w:r w:rsidRPr="00FF0860">
        <w:rPr>
          <w:rFonts w:ascii="Times New Roman" w:hAnsi="Times New Roman" w:cs="Times New Roman"/>
          <w:szCs w:val="24"/>
        </w:rPr>
        <w:t>Author note</w:t>
      </w:r>
    </w:p>
    <w:p w14:paraId="2703085E" w14:textId="77777777" w:rsidR="003612F1" w:rsidRPr="00FF0860" w:rsidRDefault="00C04578">
      <w:pPr>
        <w:rPr>
          <w:rFonts w:ascii="Times New Roman" w:hAnsi="Times New Roman" w:cs="Times New Roman"/>
        </w:rPr>
      </w:pPr>
      <w:proofErr w:type="spellStart"/>
      <w:r w:rsidRPr="00FF0860">
        <w:rPr>
          <w:rFonts w:ascii="Times New Roman" w:hAnsi="Times New Roman" w:cs="Times New Roman"/>
        </w:rPr>
        <w:t>Kathrene</w:t>
      </w:r>
      <w:proofErr w:type="spellEnd"/>
      <w:r w:rsidRPr="00FF0860">
        <w:rPr>
          <w:rFonts w:ascii="Times New Roman" w:hAnsi="Times New Roman" w:cs="Times New Roman"/>
        </w:rPr>
        <w:t xml:space="preserve"> D. Valentine and John E. Scofield are Ph.D. candidates at the University of Missouri. Marshall Beauchamp is a Ph.D. candidate at the University of Missouri - Kansas City. Erin M. Buchanan is an Associate Professor of Quantitative Psychology at Missouri State University.</w:t>
      </w:r>
    </w:p>
    <w:p w14:paraId="3A64CE66" w14:textId="77777777" w:rsidR="003612F1" w:rsidRPr="00FF0860" w:rsidRDefault="00C04578">
      <w:pPr>
        <w:pStyle w:val="BodyText"/>
        <w:rPr>
          <w:rFonts w:ascii="Times New Roman" w:hAnsi="Times New Roman" w:cs="Times New Roman"/>
        </w:rPr>
      </w:pPr>
      <w:r w:rsidRPr="00FF0860">
        <w:rPr>
          <w:rFonts w:ascii="Times New Roman" w:hAnsi="Times New Roman" w:cs="Times New Roman"/>
        </w:rPr>
        <w:t xml:space="preserve">Correspondence concerning this article should be addressed to </w:t>
      </w:r>
      <w:proofErr w:type="spellStart"/>
      <w:r w:rsidRPr="00FF0860">
        <w:rPr>
          <w:rFonts w:ascii="Times New Roman" w:hAnsi="Times New Roman" w:cs="Times New Roman"/>
        </w:rPr>
        <w:t>Kathrene</w:t>
      </w:r>
      <w:proofErr w:type="spellEnd"/>
      <w:r w:rsidRPr="00FF0860">
        <w:rPr>
          <w:rFonts w:ascii="Times New Roman" w:hAnsi="Times New Roman" w:cs="Times New Roman"/>
        </w:rPr>
        <w:t xml:space="preserve"> D. Valentine, Postal address. E-mail: </w:t>
      </w:r>
      <w:hyperlink r:id="rId8">
        <w:r w:rsidRPr="00FF0860">
          <w:rPr>
            <w:rFonts w:ascii="Times New Roman" w:hAnsi="Times New Roman" w:cs="Times New Roman"/>
          </w:rPr>
          <w:t>my@email.com</w:t>
        </w:r>
      </w:hyperlink>
    </w:p>
    <w:p w14:paraId="484EE723" w14:textId="77777777" w:rsidR="003612F1" w:rsidRPr="00FF0860" w:rsidRDefault="00C04578">
      <w:pPr>
        <w:pStyle w:val="BodyText"/>
        <w:rPr>
          <w:rFonts w:ascii="Times New Roman" w:hAnsi="Times New Roman" w:cs="Times New Roman"/>
        </w:rPr>
      </w:pPr>
      <w:r w:rsidRPr="00FF0860">
        <w:rPr>
          <w:rFonts w:ascii="Times New Roman" w:hAnsi="Times New Roman" w:cs="Times New Roman"/>
        </w:rPr>
        <w:t> </w:t>
      </w:r>
    </w:p>
    <w:p w14:paraId="1605F984" w14:textId="77777777" w:rsidR="003612F1" w:rsidRPr="00FF0860" w:rsidRDefault="00C04578">
      <w:pPr>
        <w:pStyle w:val="BodyText"/>
        <w:rPr>
          <w:rFonts w:ascii="Times New Roman" w:hAnsi="Times New Roman" w:cs="Times New Roman"/>
        </w:rPr>
      </w:pPr>
      <w:r w:rsidRPr="00FF0860">
        <w:rPr>
          <w:rFonts w:ascii="Times New Roman" w:hAnsi="Times New Roman" w:cs="Times New Roman"/>
        </w:rPr>
        <w:t> </w:t>
      </w:r>
    </w:p>
    <w:p w14:paraId="7E420195" w14:textId="77777777" w:rsidR="003612F1" w:rsidRPr="00FF0860" w:rsidRDefault="00C04578">
      <w:pPr>
        <w:pStyle w:val="BodyText"/>
        <w:rPr>
          <w:rFonts w:ascii="Times New Roman" w:hAnsi="Times New Roman" w:cs="Times New Roman"/>
        </w:rPr>
      </w:pPr>
      <w:r w:rsidRPr="00FF0860">
        <w:rPr>
          <w:rFonts w:ascii="Times New Roman" w:hAnsi="Times New Roman" w:cs="Times New Roman"/>
        </w:rPr>
        <w:t> </w:t>
      </w:r>
    </w:p>
    <w:p w14:paraId="4543C004" w14:textId="77777777" w:rsidR="003612F1" w:rsidRPr="00FF0860" w:rsidRDefault="00C04578">
      <w:pPr>
        <w:pStyle w:val="BodyText"/>
        <w:rPr>
          <w:rFonts w:ascii="Times New Roman" w:hAnsi="Times New Roman" w:cs="Times New Roman"/>
        </w:rPr>
      </w:pPr>
      <w:r w:rsidRPr="00FF0860">
        <w:rPr>
          <w:rFonts w:ascii="Times New Roman" w:hAnsi="Times New Roman" w:cs="Times New Roman"/>
        </w:rPr>
        <w:t> </w:t>
      </w:r>
    </w:p>
    <w:p w14:paraId="532A4247" w14:textId="77777777" w:rsidR="003612F1" w:rsidRPr="00FF0860" w:rsidRDefault="00C04578">
      <w:pPr>
        <w:pStyle w:val="Heading11"/>
        <w:rPr>
          <w:rFonts w:ascii="Times New Roman" w:hAnsi="Times New Roman" w:cs="Times New Roman"/>
          <w:szCs w:val="24"/>
        </w:rPr>
      </w:pPr>
      <w:bookmarkStart w:id="1" w:name="abstract"/>
      <w:bookmarkEnd w:id="1"/>
      <w:r w:rsidRPr="00FF0860">
        <w:rPr>
          <w:rFonts w:ascii="Times New Roman" w:hAnsi="Times New Roman" w:cs="Times New Roman"/>
          <w:szCs w:val="24"/>
        </w:rPr>
        <w:t>Abstract</w:t>
      </w:r>
    </w:p>
    <w:p w14:paraId="173D7C0E" w14:textId="77777777" w:rsidR="003612F1" w:rsidRPr="00FF0860" w:rsidRDefault="00C04578">
      <w:pPr>
        <w:rPr>
          <w:rFonts w:ascii="Times New Roman" w:hAnsi="Times New Roman" w:cs="Times New Roman"/>
        </w:rPr>
      </w:pPr>
      <w:r w:rsidRPr="00FF0860">
        <w:rPr>
          <w:rFonts w:ascii="Times New Roman" w:hAnsi="Times New Roman" w:cs="Times New Roman"/>
        </w:rPr>
        <w:t>Enter abstract here (note the indentation, if you start a new paragraph).</w:t>
      </w:r>
    </w:p>
    <w:p w14:paraId="2CCCEBE5" w14:textId="77777777" w:rsidR="003612F1" w:rsidRPr="00FF0860" w:rsidRDefault="00C04578">
      <w:pPr>
        <w:pStyle w:val="BodyText"/>
        <w:rPr>
          <w:rFonts w:ascii="Times New Roman" w:hAnsi="Times New Roman" w:cs="Times New Roman"/>
        </w:rPr>
      </w:pPr>
      <w:r w:rsidRPr="00FF0860">
        <w:rPr>
          <w:rFonts w:ascii="Times New Roman" w:hAnsi="Times New Roman" w:cs="Times New Roman"/>
          <w:i/>
        </w:rPr>
        <w:t>Keywords:</w:t>
      </w:r>
      <w:r w:rsidRPr="00FF0860">
        <w:rPr>
          <w:rFonts w:ascii="Times New Roman" w:hAnsi="Times New Roman" w:cs="Times New Roman"/>
        </w:rPr>
        <w:t xml:space="preserve"> keywords</w:t>
      </w:r>
    </w:p>
    <w:p w14:paraId="4C827C9E" w14:textId="77777777" w:rsidR="003612F1" w:rsidRPr="00FF0860" w:rsidRDefault="00C04578">
      <w:pPr>
        <w:pStyle w:val="BodyText"/>
        <w:rPr>
          <w:rFonts w:ascii="Times New Roman" w:hAnsi="Times New Roman" w:cs="Times New Roman"/>
        </w:rPr>
      </w:pPr>
      <w:r w:rsidRPr="00FF0860">
        <w:rPr>
          <w:rFonts w:ascii="Times New Roman" w:hAnsi="Times New Roman" w:cs="Times New Roman"/>
        </w:rPr>
        <w:t>Word count: X</w:t>
      </w:r>
    </w:p>
    <w:p w14:paraId="44F39DBA" w14:textId="77777777" w:rsidR="003612F1" w:rsidRPr="00FF0860" w:rsidRDefault="00C04578">
      <w:pPr>
        <w:pStyle w:val="BodyText"/>
        <w:rPr>
          <w:rFonts w:ascii="Times New Roman" w:hAnsi="Times New Roman" w:cs="Times New Roman"/>
        </w:rPr>
      </w:pPr>
      <w:r w:rsidRPr="00FF0860">
        <w:rPr>
          <w:rFonts w:ascii="Times New Roman" w:hAnsi="Times New Roman" w:cs="Times New Roman"/>
        </w:rPr>
        <w:t> </w:t>
      </w:r>
    </w:p>
    <w:p w14:paraId="50F6CABA" w14:textId="77777777" w:rsidR="003612F1" w:rsidRPr="00FF0860" w:rsidRDefault="00C04578">
      <w:pPr>
        <w:pStyle w:val="BodyText"/>
        <w:rPr>
          <w:rFonts w:ascii="Times New Roman" w:hAnsi="Times New Roman" w:cs="Times New Roman"/>
        </w:rPr>
      </w:pPr>
      <w:r w:rsidRPr="00FF0860">
        <w:rPr>
          <w:rFonts w:ascii="Times New Roman" w:hAnsi="Times New Roman" w:cs="Times New Roman"/>
        </w:rPr>
        <w:t> </w:t>
      </w:r>
    </w:p>
    <w:p w14:paraId="26CC1977" w14:textId="77777777" w:rsidR="003612F1" w:rsidRPr="00FF0860" w:rsidRDefault="00C04578">
      <w:pPr>
        <w:pStyle w:val="BodyText"/>
        <w:rPr>
          <w:rFonts w:ascii="Times New Roman" w:hAnsi="Times New Roman" w:cs="Times New Roman"/>
        </w:rPr>
      </w:pPr>
      <w:r w:rsidRPr="00FF0860">
        <w:rPr>
          <w:rFonts w:ascii="Times New Roman" w:hAnsi="Times New Roman" w:cs="Times New Roman"/>
        </w:rPr>
        <w:t> </w:t>
      </w:r>
    </w:p>
    <w:p w14:paraId="7EF9A02D" w14:textId="77777777" w:rsidR="003612F1" w:rsidRPr="00FF0860" w:rsidRDefault="00C04578">
      <w:pPr>
        <w:pStyle w:val="BodyText"/>
        <w:rPr>
          <w:rFonts w:ascii="Times New Roman" w:hAnsi="Times New Roman" w:cs="Times New Roman"/>
        </w:rPr>
      </w:pPr>
      <w:r w:rsidRPr="00FF0860">
        <w:rPr>
          <w:rFonts w:ascii="Times New Roman" w:hAnsi="Times New Roman" w:cs="Times New Roman"/>
        </w:rPr>
        <w:lastRenderedPageBreak/>
        <w:t> </w:t>
      </w:r>
    </w:p>
    <w:p w14:paraId="1F57498C" w14:textId="77777777" w:rsidR="005E338A" w:rsidRPr="00FF0860" w:rsidRDefault="005E338A" w:rsidP="005E338A">
      <w:pPr>
        <w:pStyle w:val="Title"/>
        <w:rPr>
          <w:rFonts w:ascii="Times New Roman" w:hAnsi="Times New Roman" w:cs="Times New Roman"/>
          <w:szCs w:val="24"/>
        </w:rPr>
      </w:pPr>
      <w:bookmarkStart w:id="2" w:name="stop-drawing-lines-in-the-sand-or-otherw"/>
      <w:bookmarkEnd w:id="2"/>
      <w:r w:rsidRPr="00FF0860">
        <w:rPr>
          <w:rFonts w:ascii="Times New Roman" w:hAnsi="Times New Roman" w:cs="Times New Roman"/>
          <w:szCs w:val="24"/>
        </w:rPr>
        <w:t>Beyond p-values: Utilizing Multiple Estimates to Evaluate Evidence</w:t>
      </w:r>
    </w:p>
    <w:p w14:paraId="3B5EA774" w14:textId="3142B4F5" w:rsidR="003612F1" w:rsidRPr="00FF0860" w:rsidRDefault="00C04578">
      <w:pPr>
        <w:rPr>
          <w:rFonts w:ascii="Times New Roman" w:hAnsi="Times New Roman" w:cs="Times New Roman"/>
        </w:rPr>
      </w:pPr>
      <w:r w:rsidRPr="00FF0860">
        <w:rPr>
          <w:rFonts w:ascii="Times New Roman" w:hAnsi="Times New Roman" w:cs="Times New Roman"/>
        </w:rPr>
        <w:t xml:space="preserve">Recent events in psychological science have prompted concerns within </w:t>
      </w:r>
      <w:r w:rsidR="005E338A" w:rsidRPr="00FF0860">
        <w:rPr>
          <w:rFonts w:ascii="Times New Roman" w:hAnsi="Times New Roman" w:cs="Times New Roman"/>
        </w:rPr>
        <w:t xml:space="preserve">the </w:t>
      </w:r>
      <w:r w:rsidRPr="00FF0860">
        <w:rPr>
          <w:rFonts w:ascii="Times New Roman" w:hAnsi="Times New Roman" w:cs="Times New Roman"/>
        </w:rPr>
        <w:t xml:space="preserve">discipline regarding research practices and ultimately the validity and reproducibility of </w:t>
      </w:r>
      <w:r w:rsidR="005E338A" w:rsidRPr="00FF0860">
        <w:rPr>
          <w:rFonts w:ascii="Times New Roman" w:hAnsi="Times New Roman" w:cs="Times New Roman"/>
        </w:rPr>
        <w:t>published reports</w:t>
      </w:r>
      <w:r w:rsidRPr="00FF0860">
        <w:rPr>
          <w:rFonts w:ascii="Times New Roman" w:hAnsi="Times New Roman" w:cs="Times New Roman"/>
        </w:rPr>
        <w:t xml:space="preserve">. One often discussed matter is over-reliance, abuse, and potential hacking of p-values produced by </w:t>
      </w:r>
      <w:r w:rsidR="00702852" w:rsidRPr="00FF0860">
        <w:rPr>
          <w:rFonts w:ascii="Times New Roman" w:hAnsi="Times New Roman" w:cs="Times New Roman"/>
        </w:rPr>
        <w:t xml:space="preserve">frequentist </w:t>
      </w:r>
      <w:r w:rsidRPr="00FF0860">
        <w:rPr>
          <w:rFonts w:ascii="Times New Roman" w:hAnsi="Times New Roman" w:cs="Times New Roman"/>
        </w:rPr>
        <w:t xml:space="preserve">null hypothesis significance testing (NHST), as well </w:t>
      </w:r>
      <w:r w:rsidR="005E338A" w:rsidRPr="00FF0860">
        <w:rPr>
          <w:rFonts w:ascii="Times New Roman" w:hAnsi="Times New Roman" w:cs="Times New Roman"/>
        </w:rPr>
        <w:t>misinterpretations of NHST results</w:t>
      </w:r>
      <w:r w:rsidRPr="00FF0860">
        <w:rPr>
          <w:rFonts w:ascii="Times New Roman" w:hAnsi="Times New Roman" w:cs="Times New Roman"/>
        </w:rPr>
        <w:t xml:space="preserve"> (</w:t>
      </w:r>
      <w:proofErr w:type="spellStart"/>
      <w:r w:rsidRPr="00FF0860">
        <w:rPr>
          <w:rFonts w:ascii="Times New Roman" w:hAnsi="Times New Roman" w:cs="Times New Roman"/>
        </w:rPr>
        <w:t>Gigerenzer</w:t>
      </w:r>
      <w:proofErr w:type="spellEnd"/>
      <w:r w:rsidRPr="00FF0860">
        <w:rPr>
          <w:rFonts w:ascii="Times New Roman" w:hAnsi="Times New Roman" w:cs="Times New Roman"/>
        </w:rPr>
        <w:t xml:space="preserve">, 2004; Ioannidis, 2005; Simmons, Nelson, &amp; </w:t>
      </w:r>
      <w:proofErr w:type="spellStart"/>
      <w:r w:rsidRPr="00FF0860">
        <w:rPr>
          <w:rFonts w:ascii="Times New Roman" w:hAnsi="Times New Roman" w:cs="Times New Roman"/>
        </w:rPr>
        <w:t>Simonsohn</w:t>
      </w:r>
      <w:proofErr w:type="spellEnd"/>
      <w:r w:rsidRPr="00FF0860">
        <w:rPr>
          <w:rFonts w:ascii="Times New Roman" w:hAnsi="Times New Roman" w:cs="Times New Roman"/>
        </w:rPr>
        <w:t>, 2011). We agree with these concerns and believe that many before us have voiced sound, generally accepted opinions on potential remedies</w:t>
      </w:r>
      <w:r w:rsidR="001B7C65" w:rsidRPr="00FF0860">
        <w:rPr>
          <w:rFonts w:ascii="Times New Roman" w:hAnsi="Times New Roman" w:cs="Times New Roman"/>
        </w:rPr>
        <w:t>, such as a</w:t>
      </w:r>
      <w:ins w:id="3" w:author="Katy Valentine" w:date="2017-09-05T14:00:00Z">
        <w:r w:rsidR="000E29DA" w:rsidRPr="00FF0860">
          <w:rPr>
            <w:rFonts w:ascii="Times New Roman" w:hAnsi="Times New Roman" w:cs="Times New Roman"/>
          </w:rPr>
          <w:t>n increased</w:t>
        </w:r>
      </w:ins>
      <w:r w:rsidR="001B7C65" w:rsidRPr="00FF0860">
        <w:rPr>
          <w:rFonts w:ascii="Times New Roman" w:hAnsi="Times New Roman" w:cs="Times New Roman"/>
        </w:rPr>
        <w:t xml:space="preserve"> focus on effect sizes</w:t>
      </w:r>
      <w:r w:rsidRPr="00FF0860">
        <w:rPr>
          <w:rFonts w:ascii="Times New Roman" w:hAnsi="Times New Roman" w:cs="Times New Roman"/>
        </w:rPr>
        <w:t xml:space="preserve"> (Cumming, 2008; </w:t>
      </w:r>
      <w:proofErr w:type="spellStart"/>
      <w:r w:rsidRPr="00FF0860">
        <w:rPr>
          <w:rFonts w:ascii="Times New Roman" w:hAnsi="Times New Roman" w:cs="Times New Roman"/>
        </w:rPr>
        <w:t>Lakens</w:t>
      </w:r>
      <w:proofErr w:type="spellEnd"/>
      <w:r w:rsidRPr="00FF0860">
        <w:rPr>
          <w:rFonts w:ascii="Times New Roman" w:hAnsi="Times New Roman" w:cs="Times New Roman"/>
        </w:rPr>
        <w:t xml:space="preserve">, 2013; Maxwell, Lau, &amp; Howard, 2015; </w:t>
      </w:r>
      <w:proofErr w:type="spellStart"/>
      <w:r w:rsidRPr="00FF0860">
        <w:rPr>
          <w:rFonts w:ascii="Times New Roman" w:hAnsi="Times New Roman" w:cs="Times New Roman"/>
        </w:rPr>
        <w:t>Nosek</w:t>
      </w:r>
      <w:proofErr w:type="spellEnd"/>
      <w:r w:rsidRPr="00FF0860">
        <w:rPr>
          <w:rFonts w:ascii="Times New Roman" w:hAnsi="Times New Roman" w:cs="Times New Roman"/>
        </w:rPr>
        <w:t xml:space="preserve">, 2012). However, other suggestions have been met with less enthusiasm, including a recent </w:t>
      </w:r>
      <w:r w:rsidR="00225065" w:rsidRPr="00FF0860">
        <w:rPr>
          <w:rFonts w:ascii="Times New Roman" w:hAnsi="Times New Roman" w:cs="Times New Roman"/>
        </w:rPr>
        <w:t xml:space="preserve">article </w:t>
      </w:r>
      <w:r w:rsidRPr="00FF0860">
        <w:rPr>
          <w:rFonts w:ascii="Times New Roman" w:hAnsi="Times New Roman" w:cs="Times New Roman"/>
        </w:rPr>
        <w:t xml:space="preserve">by Benjamin </w:t>
      </w:r>
      <w:r w:rsidR="00F37053" w:rsidRPr="00FF0860">
        <w:rPr>
          <w:rFonts w:ascii="Times New Roman" w:hAnsi="Times New Roman" w:cs="Times New Roman"/>
        </w:rPr>
        <w:t>et al.</w:t>
      </w:r>
      <w:r w:rsidRPr="00FF0860">
        <w:rPr>
          <w:rFonts w:ascii="Times New Roman" w:hAnsi="Times New Roman" w:cs="Times New Roman"/>
        </w:rPr>
        <w:t xml:space="preserve"> (2017) advocating that researchers should begin thinking only of p-values less than .005 as "statistically significant", thus changing alpha levels to control Type I error rates.</w:t>
      </w:r>
      <w:ins w:id="4" w:author="Katy Valentine" w:date="2017-09-05T14:00:00Z">
        <w:r w:rsidR="000E29DA" w:rsidRPr="00FF0860">
          <w:rPr>
            <w:rFonts w:ascii="Times New Roman" w:hAnsi="Times New Roman" w:cs="Times New Roman"/>
          </w:rPr>
          <w:t xml:space="preserve"> Additionally, P&amp;P (2016) </w:t>
        </w:r>
      </w:ins>
      <w:ins w:id="5" w:author="Katy Valentine" w:date="2017-09-05T14:01:00Z">
        <w:r w:rsidR="000E29DA" w:rsidRPr="00FF0860">
          <w:rPr>
            <w:rFonts w:ascii="Times New Roman" w:hAnsi="Times New Roman" w:cs="Times New Roman"/>
          </w:rPr>
          <w:t>promote the use of</w:t>
        </w:r>
      </w:ins>
      <w:ins w:id="6" w:author="Katy Valentine" w:date="2017-09-05T14:00:00Z">
        <w:r w:rsidR="000E29DA" w:rsidRPr="00FF0860">
          <w:rPr>
            <w:rFonts w:ascii="Times New Roman" w:hAnsi="Times New Roman" w:cs="Times New Roman"/>
          </w:rPr>
          <w:t xml:space="preserve"> fluctuating alpha levels </w:t>
        </w:r>
      </w:ins>
      <w:ins w:id="7" w:author="Katy Valentine" w:date="2017-09-05T14:01:00Z">
        <w:r w:rsidR="000E29DA" w:rsidRPr="00FF0860">
          <w:rPr>
            <w:rFonts w:ascii="Times New Roman" w:hAnsi="Times New Roman" w:cs="Times New Roman"/>
          </w:rPr>
          <w:t>as a function of sample size to assist with these errors.</w:t>
        </w:r>
      </w:ins>
      <w:r w:rsidRPr="00FF0860">
        <w:rPr>
          <w:rFonts w:ascii="Times New Roman" w:hAnsi="Times New Roman" w:cs="Times New Roman"/>
        </w:rPr>
        <w:t xml:space="preserve"> We argue it is not the p-value</w:t>
      </w:r>
      <w:r w:rsidR="00F37053" w:rsidRPr="00FF0860">
        <w:rPr>
          <w:rFonts w:ascii="Times New Roman" w:hAnsi="Times New Roman" w:cs="Times New Roman"/>
        </w:rPr>
        <w:t xml:space="preserve"> </w:t>
      </w:r>
      <w:r w:rsidRPr="00FF0860">
        <w:rPr>
          <w:rFonts w:ascii="Times New Roman" w:hAnsi="Times New Roman" w:cs="Times New Roman"/>
        </w:rPr>
        <w:t xml:space="preserve">that needs to be rethought when seeking evidence, but rather what that p-value can tell you in relation to other indicators. While NHST and p-values </w:t>
      </w:r>
      <w:r w:rsidR="00F37053" w:rsidRPr="00FF0860">
        <w:rPr>
          <w:rFonts w:ascii="Times New Roman" w:hAnsi="Times New Roman" w:cs="Times New Roman"/>
        </w:rPr>
        <w:t>may have merit</w:t>
      </w:r>
      <w:r w:rsidRPr="00FF0860">
        <w:rPr>
          <w:rFonts w:ascii="Times New Roman" w:hAnsi="Times New Roman" w:cs="Times New Roman"/>
        </w:rPr>
        <w:t xml:space="preserve">, researchers have a wealth of other statistical tools available to them. We believe that improvements may be made to the sciences as a whole </w:t>
      </w:r>
      <w:r w:rsidR="00590A24" w:rsidRPr="00FF0860">
        <w:rPr>
          <w:rFonts w:ascii="Times New Roman" w:hAnsi="Times New Roman" w:cs="Times New Roman"/>
        </w:rPr>
        <w:t>when</w:t>
      </w:r>
      <w:r w:rsidRPr="00FF0860">
        <w:rPr>
          <w:rFonts w:ascii="Times New Roman" w:hAnsi="Times New Roman" w:cs="Times New Roman"/>
        </w:rPr>
        <w:t xml:space="preserve"> individuals </w:t>
      </w:r>
      <w:r w:rsidR="00590A24" w:rsidRPr="00FF0860">
        <w:rPr>
          <w:rFonts w:ascii="Times New Roman" w:hAnsi="Times New Roman" w:cs="Times New Roman"/>
        </w:rPr>
        <w:t>become</w:t>
      </w:r>
      <w:r w:rsidR="00F37053" w:rsidRPr="00FF0860">
        <w:rPr>
          <w:rFonts w:ascii="Times New Roman" w:hAnsi="Times New Roman" w:cs="Times New Roman"/>
        </w:rPr>
        <w:t xml:space="preserve"> </w:t>
      </w:r>
      <w:r w:rsidRPr="00FF0860">
        <w:rPr>
          <w:rFonts w:ascii="Times New Roman" w:hAnsi="Times New Roman" w:cs="Times New Roman"/>
        </w:rPr>
        <w:t>aware of the tools available to them and how these methods may be used in combination to strengthen understanding and conclusions.</w:t>
      </w:r>
    </w:p>
    <w:p w14:paraId="394AEEB3" w14:textId="09EC0B6D" w:rsidR="003612F1" w:rsidRPr="00FF0860" w:rsidRDefault="00C04578" w:rsidP="00F37053">
      <w:pPr>
        <w:pStyle w:val="BodyText"/>
        <w:rPr>
          <w:rFonts w:ascii="Times New Roman" w:hAnsi="Times New Roman" w:cs="Times New Roman"/>
        </w:rPr>
      </w:pPr>
      <w:r w:rsidRPr="00FF0860">
        <w:rPr>
          <w:rFonts w:ascii="Times New Roman" w:hAnsi="Times New Roman" w:cs="Times New Roman"/>
        </w:rPr>
        <w:t>Herein, we have chosen three methodologies to focus on: NHST, Bayes Factor comparisons, and Observation Oriented Modeling. We hope that by discussing these</w:t>
      </w:r>
      <w:r w:rsidR="00F37053" w:rsidRPr="00FF0860">
        <w:rPr>
          <w:rFonts w:ascii="Times New Roman" w:hAnsi="Times New Roman" w:cs="Times New Roman"/>
        </w:rPr>
        <w:t xml:space="preserve"> methodologies</w:t>
      </w:r>
      <w:r w:rsidRPr="00FF0860">
        <w:rPr>
          <w:rFonts w:ascii="Times New Roman" w:hAnsi="Times New Roman" w:cs="Times New Roman"/>
        </w:rPr>
        <w:t xml:space="preserve"> in terms of a simple </w:t>
      </w:r>
      <w:r w:rsidR="00F37053" w:rsidRPr="00FF0860">
        <w:rPr>
          <w:rFonts w:ascii="Times New Roman" w:hAnsi="Times New Roman" w:cs="Times New Roman"/>
        </w:rPr>
        <w:t xml:space="preserve">statistical </w:t>
      </w:r>
      <w:r w:rsidRPr="00FF0860">
        <w:rPr>
          <w:rFonts w:ascii="Times New Roman" w:hAnsi="Times New Roman" w:cs="Times New Roman"/>
        </w:rPr>
        <w:t xml:space="preserve">analysis researchers will be able to easily compare and contrast methodologies. </w:t>
      </w:r>
      <w:r w:rsidR="00F37053" w:rsidRPr="00FF0860">
        <w:rPr>
          <w:rFonts w:ascii="Times New Roman" w:hAnsi="Times New Roman" w:cs="Times New Roman"/>
        </w:rPr>
        <w:t>For this discussion, it is</w:t>
      </w:r>
      <w:r w:rsidRPr="00FF0860">
        <w:rPr>
          <w:rFonts w:ascii="Times New Roman" w:hAnsi="Times New Roman" w:cs="Times New Roman"/>
        </w:rPr>
        <w:t xml:space="preserve"> important to understand </w:t>
      </w:r>
      <w:r w:rsidR="00F37053" w:rsidRPr="00FF0860">
        <w:rPr>
          <w:rFonts w:ascii="Times New Roman" w:hAnsi="Times New Roman" w:cs="Times New Roman"/>
        </w:rPr>
        <w:t xml:space="preserve">their historical background, procedural steps, and limitations, which </w:t>
      </w:r>
      <w:r w:rsidR="00040E14" w:rsidRPr="00FF0860">
        <w:rPr>
          <w:rFonts w:ascii="Times New Roman" w:hAnsi="Times New Roman" w:cs="Times New Roman"/>
        </w:rPr>
        <w:t>are</w:t>
      </w:r>
      <w:r w:rsidR="00F37053" w:rsidRPr="00FF0860">
        <w:rPr>
          <w:rFonts w:ascii="Times New Roman" w:hAnsi="Times New Roman" w:cs="Times New Roman"/>
        </w:rPr>
        <w:t xml:space="preserve"> outlined below. </w:t>
      </w:r>
      <w:r w:rsidRPr="00FF0860">
        <w:rPr>
          <w:rFonts w:ascii="Times New Roman" w:hAnsi="Times New Roman" w:cs="Times New Roman"/>
        </w:rPr>
        <w:t xml:space="preserve">After this discussion, we describe a simulation </w:t>
      </w:r>
      <w:r w:rsidR="00F37053" w:rsidRPr="00FF0860">
        <w:rPr>
          <w:rFonts w:ascii="Times New Roman" w:hAnsi="Times New Roman" w:cs="Times New Roman"/>
        </w:rPr>
        <w:t xml:space="preserve">study comparing methodologies and alpha </w:t>
      </w:r>
      <w:r w:rsidR="00040E14" w:rsidRPr="00FF0860">
        <w:rPr>
          <w:rFonts w:ascii="Times New Roman" w:hAnsi="Times New Roman" w:cs="Times New Roman"/>
        </w:rPr>
        <w:t>criteria</w:t>
      </w:r>
      <w:r w:rsidR="00F37053" w:rsidRPr="00FF0860">
        <w:rPr>
          <w:rFonts w:ascii="Times New Roman" w:hAnsi="Times New Roman" w:cs="Times New Roman"/>
        </w:rPr>
        <w:t xml:space="preserve">, and end with a </w:t>
      </w:r>
      <w:r w:rsidRPr="00FF0860">
        <w:rPr>
          <w:rFonts w:ascii="Times New Roman" w:hAnsi="Times New Roman" w:cs="Times New Roman"/>
        </w:rPr>
        <w:t>potential implication for researchers.</w:t>
      </w:r>
    </w:p>
    <w:p w14:paraId="0AB40F8A" w14:textId="77777777" w:rsidR="003612F1" w:rsidRPr="00FF0860" w:rsidRDefault="00C04578">
      <w:pPr>
        <w:pStyle w:val="Heading11"/>
        <w:rPr>
          <w:rFonts w:ascii="Times New Roman" w:hAnsi="Times New Roman" w:cs="Times New Roman"/>
          <w:szCs w:val="24"/>
        </w:rPr>
      </w:pPr>
      <w:bookmarkStart w:id="8" w:name="null-hypothesis-significance-testing"/>
      <w:bookmarkEnd w:id="8"/>
      <w:r w:rsidRPr="00FF0860">
        <w:rPr>
          <w:rFonts w:ascii="Times New Roman" w:hAnsi="Times New Roman" w:cs="Times New Roman"/>
          <w:szCs w:val="24"/>
        </w:rPr>
        <w:lastRenderedPageBreak/>
        <w:t>Null Hypothesis Significance Testing</w:t>
      </w:r>
    </w:p>
    <w:p w14:paraId="38C4D1B0" w14:textId="77777777" w:rsidR="003612F1" w:rsidRPr="00FF0860" w:rsidRDefault="00C04578">
      <w:pPr>
        <w:pStyle w:val="Heading21"/>
        <w:rPr>
          <w:rFonts w:ascii="Times New Roman" w:hAnsi="Times New Roman" w:cs="Times New Roman"/>
          <w:szCs w:val="24"/>
        </w:rPr>
      </w:pPr>
      <w:bookmarkStart w:id="9" w:name="history"/>
      <w:bookmarkEnd w:id="9"/>
      <w:r w:rsidRPr="00FF0860">
        <w:rPr>
          <w:rFonts w:ascii="Times New Roman" w:hAnsi="Times New Roman" w:cs="Times New Roman"/>
          <w:szCs w:val="24"/>
        </w:rPr>
        <w:t>History</w:t>
      </w:r>
    </w:p>
    <w:p w14:paraId="71AD1B62" w14:textId="2AC4571B" w:rsidR="003612F1" w:rsidRPr="00FF0860" w:rsidRDefault="00C04578">
      <w:pPr>
        <w:rPr>
          <w:rFonts w:ascii="Times New Roman" w:hAnsi="Times New Roman" w:cs="Times New Roman"/>
        </w:rPr>
      </w:pPr>
      <w:r w:rsidRPr="00FF0860">
        <w:rPr>
          <w:rFonts w:ascii="Times New Roman" w:hAnsi="Times New Roman" w:cs="Times New Roman"/>
        </w:rPr>
        <w:t xml:space="preserve">Many attribute </w:t>
      </w:r>
      <w:r w:rsidR="00702852" w:rsidRPr="00FF0860">
        <w:rPr>
          <w:rFonts w:ascii="Times New Roman" w:hAnsi="Times New Roman" w:cs="Times New Roman"/>
        </w:rPr>
        <w:t xml:space="preserve">the frequentist </w:t>
      </w:r>
      <w:r w:rsidRPr="00FF0860">
        <w:rPr>
          <w:rFonts w:ascii="Times New Roman" w:hAnsi="Times New Roman" w:cs="Times New Roman"/>
        </w:rPr>
        <w:t>NHST</w:t>
      </w:r>
      <w:r w:rsidR="00702852" w:rsidRPr="00FF0860">
        <w:rPr>
          <w:rFonts w:ascii="Times New Roman" w:hAnsi="Times New Roman" w:cs="Times New Roman"/>
        </w:rPr>
        <w:t xml:space="preserve"> procedure</w:t>
      </w:r>
      <w:r w:rsidRPr="00FF0860">
        <w:rPr>
          <w:rFonts w:ascii="Times New Roman" w:hAnsi="Times New Roman" w:cs="Times New Roman"/>
        </w:rPr>
        <w:t xml:space="preserve"> to Ronald A. Fisher (Fisher, 1932). However, Fisher's ideas </w:t>
      </w:r>
      <w:r w:rsidR="001A64DE" w:rsidRPr="00FF0860">
        <w:rPr>
          <w:rFonts w:ascii="Times New Roman" w:hAnsi="Times New Roman" w:cs="Times New Roman"/>
        </w:rPr>
        <w:t>are a far cry</w:t>
      </w:r>
      <w:r w:rsidR="00503C79" w:rsidRPr="00FF0860">
        <w:rPr>
          <w:rFonts w:ascii="Times New Roman" w:hAnsi="Times New Roman" w:cs="Times New Roman"/>
        </w:rPr>
        <w:t xml:space="preserve"> from the</w:t>
      </w:r>
      <w:r w:rsidRPr="00FF0860">
        <w:rPr>
          <w:rFonts w:ascii="Times New Roman" w:hAnsi="Times New Roman" w:cs="Times New Roman"/>
        </w:rPr>
        <w:t xml:space="preserve"> NHST procedure implemented today. Fisher believed in creating one "null" hypothesis, which he described as a hypothesis to be "nullified", or proven incorrect, not as a </w:t>
      </w:r>
      <w:r w:rsidR="001A64DE" w:rsidRPr="00FF0860">
        <w:rPr>
          <w:rFonts w:ascii="Times New Roman" w:hAnsi="Times New Roman" w:cs="Times New Roman"/>
        </w:rPr>
        <w:t>zero-difference</w:t>
      </w:r>
      <w:r w:rsidRPr="00FF0860">
        <w:rPr>
          <w:rFonts w:ascii="Times New Roman" w:hAnsi="Times New Roman" w:cs="Times New Roman"/>
        </w:rPr>
        <w:t xml:space="preserve"> hypothesis (Lehmann, 2011). He also believed that the use of any omnibus level of significance showed a "lack of statistical thinking" (</w:t>
      </w:r>
      <w:proofErr w:type="spellStart"/>
      <w:r w:rsidRPr="00FF0860">
        <w:rPr>
          <w:rFonts w:ascii="Times New Roman" w:hAnsi="Times New Roman" w:cs="Times New Roman"/>
        </w:rPr>
        <w:t>Gigerenzer</w:t>
      </w:r>
      <w:proofErr w:type="spellEnd"/>
      <w:r w:rsidRPr="00FF0860">
        <w:rPr>
          <w:rFonts w:ascii="Times New Roman" w:hAnsi="Times New Roman" w:cs="Times New Roman"/>
        </w:rPr>
        <w:t xml:space="preserve">, </w:t>
      </w:r>
      <w:proofErr w:type="spellStart"/>
      <w:r w:rsidRPr="00FF0860">
        <w:rPr>
          <w:rFonts w:ascii="Times New Roman" w:hAnsi="Times New Roman" w:cs="Times New Roman"/>
        </w:rPr>
        <w:t>Krass</w:t>
      </w:r>
      <w:proofErr w:type="spellEnd"/>
      <w:r w:rsidRPr="00FF0860">
        <w:rPr>
          <w:rFonts w:ascii="Times New Roman" w:hAnsi="Times New Roman" w:cs="Times New Roman"/>
        </w:rPr>
        <w:t xml:space="preserve">, &amp; </w:t>
      </w:r>
      <w:proofErr w:type="spellStart"/>
      <w:r w:rsidRPr="00FF0860">
        <w:rPr>
          <w:rFonts w:ascii="Times New Roman" w:hAnsi="Times New Roman" w:cs="Times New Roman"/>
        </w:rPr>
        <w:t>Vitouch</w:t>
      </w:r>
      <w:proofErr w:type="spellEnd"/>
      <w:r w:rsidRPr="00FF0860">
        <w:rPr>
          <w:rFonts w:ascii="Times New Roman" w:hAnsi="Times New Roman" w:cs="Times New Roman"/>
        </w:rPr>
        <w:t xml:space="preserve">, 2004). He instead believed we should report the exact significance value of a test and let others make their own decision about the claims, which is more in line with the current reporting recommendations provided by the American Psychological Association (APA, 2010). Fisher spoke of this work to William </w:t>
      </w:r>
      <w:proofErr w:type="spellStart"/>
      <w:r w:rsidRPr="00FF0860">
        <w:rPr>
          <w:rFonts w:ascii="Times New Roman" w:hAnsi="Times New Roman" w:cs="Times New Roman"/>
        </w:rPr>
        <w:t>Gosset</w:t>
      </w:r>
      <w:proofErr w:type="spellEnd"/>
      <w:r w:rsidRPr="00FF0860">
        <w:rPr>
          <w:rFonts w:ascii="Times New Roman" w:hAnsi="Times New Roman" w:cs="Times New Roman"/>
        </w:rPr>
        <w:t xml:space="preserve">, the man who created the Student's t-test and contributed work on the correlation coefficient (Lehmann, 2011). </w:t>
      </w:r>
      <w:proofErr w:type="spellStart"/>
      <w:r w:rsidRPr="00FF0860">
        <w:rPr>
          <w:rFonts w:ascii="Times New Roman" w:hAnsi="Times New Roman" w:cs="Times New Roman"/>
        </w:rPr>
        <w:t>Gosset</w:t>
      </w:r>
      <w:proofErr w:type="spellEnd"/>
      <w:r w:rsidRPr="00FF0860">
        <w:rPr>
          <w:rFonts w:ascii="Times New Roman" w:hAnsi="Times New Roman" w:cs="Times New Roman"/>
        </w:rPr>
        <w:t xml:space="preserve"> in turn discussed the idea of an alternative hypothesis, a piece not included in Fisher's procedure, with decision theorist </w:t>
      </w:r>
      <w:proofErr w:type="spellStart"/>
      <w:r w:rsidRPr="00FF0860">
        <w:rPr>
          <w:rFonts w:ascii="Times New Roman" w:hAnsi="Times New Roman" w:cs="Times New Roman"/>
        </w:rPr>
        <w:t>Egon</w:t>
      </w:r>
      <w:proofErr w:type="spellEnd"/>
      <w:r w:rsidRPr="00FF0860">
        <w:rPr>
          <w:rFonts w:ascii="Times New Roman" w:hAnsi="Times New Roman" w:cs="Times New Roman"/>
        </w:rPr>
        <w:t xml:space="preserve"> Pearson.</w:t>
      </w:r>
    </w:p>
    <w:p w14:paraId="190085A0" w14:textId="0CBC36D0" w:rsidR="003612F1" w:rsidRPr="00FF0860" w:rsidRDefault="00503C79" w:rsidP="001A64DE">
      <w:pPr>
        <w:pStyle w:val="BodyText"/>
        <w:rPr>
          <w:rFonts w:ascii="Times New Roman" w:hAnsi="Times New Roman" w:cs="Times New Roman"/>
        </w:rPr>
      </w:pPr>
      <w:r w:rsidRPr="00FF0860">
        <w:rPr>
          <w:rFonts w:ascii="Times New Roman" w:hAnsi="Times New Roman" w:cs="Times New Roman"/>
        </w:rPr>
        <w:t xml:space="preserve">From this discussion, </w:t>
      </w:r>
      <w:proofErr w:type="spellStart"/>
      <w:r w:rsidR="00C04578" w:rsidRPr="00FF0860">
        <w:rPr>
          <w:rFonts w:ascii="Times New Roman" w:hAnsi="Times New Roman" w:cs="Times New Roman"/>
        </w:rPr>
        <w:t>Egon</w:t>
      </w:r>
      <w:proofErr w:type="spellEnd"/>
      <w:r w:rsidR="00C04578" w:rsidRPr="00FF0860">
        <w:rPr>
          <w:rFonts w:ascii="Times New Roman" w:hAnsi="Times New Roman" w:cs="Times New Roman"/>
        </w:rPr>
        <w:t xml:space="preserve"> Pearson and Jerzy </w:t>
      </w:r>
      <w:proofErr w:type="spellStart"/>
      <w:r w:rsidR="00C04578" w:rsidRPr="00FF0860">
        <w:rPr>
          <w:rFonts w:ascii="Times New Roman" w:hAnsi="Times New Roman" w:cs="Times New Roman"/>
        </w:rPr>
        <w:t>Neyman</w:t>
      </w:r>
      <w:proofErr w:type="spellEnd"/>
      <w:r w:rsidR="00C04578" w:rsidRPr="00FF0860">
        <w:rPr>
          <w:rFonts w:ascii="Times New Roman" w:hAnsi="Times New Roman" w:cs="Times New Roman"/>
        </w:rPr>
        <w:t xml:space="preserve"> created </w:t>
      </w:r>
      <w:proofErr w:type="spellStart"/>
      <w:r w:rsidR="00C04578" w:rsidRPr="00FF0860">
        <w:rPr>
          <w:rFonts w:ascii="Times New Roman" w:hAnsi="Times New Roman" w:cs="Times New Roman"/>
        </w:rPr>
        <w:t>Neyman</w:t>
      </w:r>
      <w:proofErr w:type="spellEnd"/>
      <w:r w:rsidR="00C04578" w:rsidRPr="00FF0860">
        <w:rPr>
          <w:rFonts w:ascii="Times New Roman" w:hAnsi="Times New Roman" w:cs="Times New Roman"/>
        </w:rPr>
        <w:t>-Pearson decision theory</w:t>
      </w:r>
      <w:r w:rsidR="001A64DE" w:rsidRPr="00FF0860">
        <w:rPr>
          <w:rFonts w:ascii="Times New Roman" w:hAnsi="Times New Roman" w:cs="Times New Roman"/>
        </w:rPr>
        <w:t xml:space="preserve">. This theory consists of </w:t>
      </w:r>
      <w:r w:rsidR="00C04578" w:rsidRPr="00FF0860">
        <w:rPr>
          <w:rFonts w:ascii="Times New Roman" w:hAnsi="Times New Roman" w:cs="Times New Roman"/>
        </w:rPr>
        <w:t>two hypotheses (</w:t>
      </w:r>
      <w:r w:rsidR="001A64DE" w:rsidRPr="00FF0860">
        <w:rPr>
          <w:rFonts w:ascii="Times New Roman" w:hAnsi="Times New Roman" w:cs="Times New Roman"/>
        </w:rPr>
        <w:t>i.e., null and alternative</w:t>
      </w:r>
      <w:r w:rsidR="00C04578" w:rsidRPr="00FF0860">
        <w:rPr>
          <w:rFonts w:ascii="Times New Roman" w:hAnsi="Times New Roman" w:cs="Times New Roman"/>
        </w:rPr>
        <w:t>) and a binary decision criteria (</w:t>
      </w:r>
      <w:r w:rsidRPr="00FF0860">
        <w:rPr>
          <w:rFonts w:ascii="Times New Roman" w:hAnsi="Times New Roman" w:cs="Times New Roman"/>
        </w:rPr>
        <w:t>i.e., significant or</w:t>
      </w:r>
      <w:r w:rsidR="001A64DE" w:rsidRPr="00FF0860">
        <w:rPr>
          <w:rFonts w:ascii="Times New Roman" w:hAnsi="Times New Roman" w:cs="Times New Roman"/>
        </w:rPr>
        <w:t xml:space="preserve"> not; </w:t>
      </w:r>
      <w:r w:rsidR="00C04578" w:rsidRPr="00FF0860">
        <w:rPr>
          <w:rFonts w:ascii="Times New Roman" w:hAnsi="Times New Roman" w:cs="Times New Roman"/>
        </w:rPr>
        <w:t>Lehmann, 1993). However, this procedure created the possibility of researcher decision errors (</w:t>
      </w:r>
      <w:r w:rsidR="00F353A9" w:rsidRPr="00FF0860">
        <w:rPr>
          <w:rFonts w:ascii="Times New Roman" w:hAnsi="Times New Roman" w:cs="Times New Roman"/>
        </w:rPr>
        <w:t>Dienes, 2008</w:t>
      </w:r>
      <w:r w:rsidR="00C04578" w:rsidRPr="00FF0860">
        <w:rPr>
          <w:rFonts w:ascii="Times New Roman" w:hAnsi="Times New Roman" w:cs="Times New Roman"/>
        </w:rPr>
        <w:t xml:space="preserve">). A researcher may falsely reject the null hypothesis (Type I error, alpha) or falsely fail to reject the null (Type II error, beta). </w:t>
      </w:r>
      <w:r w:rsidR="001A64DE" w:rsidRPr="00FF0860">
        <w:rPr>
          <w:rFonts w:ascii="Times New Roman" w:hAnsi="Times New Roman" w:cs="Times New Roman"/>
        </w:rPr>
        <w:t>Alpha levels</w:t>
      </w:r>
      <w:r w:rsidR="00C04578" w:rsidRPr="00FF0860">
        <w:rPr>
          <w:rFonts w:ascii="Times New Roman" w:hAnsi="Times New Roman" w:cs="Times New Roman"/>
        </w:rPr>
        <w:t xml:space="preserve"> set the binary decision criteria</w:t>
      </w:r>
      <w:r w:rsidR="001A64DE" w:rsidRPr="00FF0860">
        <w:rPr>
          <w:rFonts w:ascii="Times New Roman" w:hAnsi="Times New Roman" w:cs="Times New Roman"/>
        </w:rPr>
        <w:t>, which are used as the</w:t>
      </w:r>
      <w:r w:rsidR="00C04578" w:rsidRPr="00FF0860">
        <w:rPr>
          <w:rFonts w:ascii="Times New Roman" w:hAnsi="Times New Roman" w:cs="Times New Roman"/>
        </w:rPr>
        <w:t xml:space="preserve"> critical p-value for hypothesis testing</w:t>
      </w:r>
      <w:r w:rsidR="001A64DE" w:rsidRPr="00FF0860">
        <w:rPr>
          <w:rFonts w:ascii="Times New Roman" w:hAnsi="Times New Roman" w:cs="Times New Roman"/>
        </w:rPr>
        <w:t xml:space="preserve"> (i.e., </w:t>
      </w:r>
      <w:r w:rsidR="001A64DE" w:rsidRPr="00FF0860">
        <w:rPr>
          <w:rFonts w:ascii="Times New Roman" w:hAnsi="Times New Roman" w:cs="Times New Roman"/>
          <w:i/>
        </w:rPr>
        <w:t>p</w:t>
      </w:r>
      <w:r w:rsidR="001A64DE" w:rsidRPr="00FF0860">
        <w:rPr>
          <w:rFonts w:ascii="Times New Roman" w:hAnsi="Times New Roman" w:cs="Times New Roman"/>
        </w:rPr>
        <w:t xml:space="preserve"> &lt; .05)</w:t>
      </w:r>
      <w:r w:rsidRPr="00FF0860">
        <w:rPr>
          <w:rFonts w:ascii="Times New Roman" w:hAnsi="Times New Roman" w:cs="Times New Roman"/>
        </w:rPr>
        <w:t>,</w:t>
      </w:r>
      <w:r w:rsidR="00FE6BAD" w:rsidRPr="00FF0860">
        <w:rPr>
          <w:rFonts w:ascii="Times New Roman" w:hAnsi="Times New Roman" w:cs="Times New Roman"/>
        </w:rPr>
        <w:t xml:space="preserve"> </w:t>
      </w:r>
      <w:r w:rsidR="00F353A9" w:rsidRPr="00FF0860">
        <w:rPr>
          <w:rFonts w:ascii="Times New Roman" w:hAnsi="Times New Roman" w:cs="Times New Roman"/>
        </w:rPr>
        <w:t xml:space="preserve">and are thus </w:t>
      </w:r>
      <w:r w:rsidRPr="00FF0860">
        <w:rPr>
          <w:rFonts w:ascii="Times New Roman" w:hAnsi="Times New Roman" w:cs="Times New Roman"/>
        </w:rPr>
        <w:t>seen</w:t>
      </w:r>
      <w:r w:rsidR="00C04578" w:rsidRPr="00FF0860">
        <w:rPr>
          <w:rFonts w:ascii="Times New Roman" w:hAnsi="Times New Roman" w:cs="Times New Roman"/>
        </w:rPr>
        <w:t xml:space="preserve"> as evidence to reject the null hypothesis. </w:t>
      </w:r>
      <w:r w:rsidR="00FE6BAD" w:rsidRPr="00FF0860">
        <w:rPr>
          <w:rFonts w:ascii="Times New Roman" w:hAnsi="Times New Roman" w:cs="Times New Roman"/>
        </w:rPr>
        <w:t>Beta and power are inherently linked, as the likelihood of finding a true effect increases when beta decreases</w:t>
      </w:r>
      <w:r w:rsidR="00C04578" w:rsidRPr="00FF0860">
        <w:rPr>
          <w:rFonts w:ascii="Times New Roman" w:hAnsi="Times New Roman" w:cs="Times New Roman"/>
        </w:rPr>
        <w:t xml:space="preserve"> (Maxwell &amp; Delaney, 2004). Although alpha values can be chosen to be quite small, and methods can decrease beta values as well, a researcher can never know if they have made the correct decision, or a decision error. Thus, </w:t>
      </w:r>
      <w:proofErr w:type="spellStart"/>
      <w:r w:rsidR="00C04578" w:rsidRPr="00FF0860">
        <w:rPr>
          <w:rFonts w:ascii="Times New Roman" w:hAnsi="Times New Roman" w:cs="Times New Roman"/>
        </w:rPr>
        <w:t>Neyman</w:t>
      </w:r>
      <w:proofErr w:type="spellEnd"/>
      <w:r w:rsidR="00C04578" w:rsidRPr="00FF0860">
        <w:rPr>
          <w:rFonts w:ascii="Times New Roman" w:hAnsi="Times New Roman" w:cs="Times New Roman"/>
        </w:rPr>
        <w:t xml:space="preserve"> and Pearson clearly state that a hypothesis should not be blindly supported based solely on the estimates of one statistical test, and that replication and reproduction of results are imperative. The recent work of the Open Science Collaboration (2015) has </w:t>
      </w:r>
      <w:r w:rsidR="00247ACB" w:rsidRPr="00FF0860">
        <w:rPr>
          <w:rFonts w:ascii="Times New Roman" w:hAnsi="Times New Roman" w:cs="Times New Roman"/>
        </w:rPr>
        <w:t xml:space="preserve">also </w:t>
      </w:r>
      <w:r w:rsidR="00C04578" w:rsidRPr="00FF0860">
        <w:rPr>
          <w:rFonts w:ascii="Times New Roman" w:hAnsi="Times New Roman" w:cs="Times New Roman"/>
        </w:rPr>
        <w:t xml:space="preserve">highlighted the need for replication studies and interpretation of results in an appropriate context. Additionally, </w:t>
      </w:r>
      <w:proofErr w:type="spellStart"/>
      <w:r w:rsidR="00C04578" w:rsidRPr="00FF0860">
        <w:rPr>
          <w:rFonts w:ascii="Times New Roman" w:hAnsi="Times New Roman" w:cs="Times New Roman"/>
        </w:rPr>
        <w:t>Neyman</w:t>
      </w:r>
      <w:proofErr w:type="spellEnd"/>
      <w:r w:rsidR="00C04578" w:rsidRPr="00FF0860">
        <w:rPr>
          <w:rFonts w:ascii="Times New Roman" w:hAnsi="Times New Roman" w:cs="Times New Roman"/>
        </w:rPr>
        <w:t xml:space="preserve"> and Pearson emphasized that use of set alphas and betas is illogical and sought instead for researchers to adjust their analysis to the needs of the particular task at hand (</w:t>
      </w:r>
      <w:proofErr w:type="spellStart"/>
      <w:r w:rsidR="00C04578" w:rsidRPr="00FF0860">
        <w:rPr>
          <w:rFonts w:ascii="Times New Roman" w:hAnsi="Times New Roman" w:cs="Times New Roman"/>
        </w:rPr>
        <w:t>Gigerenzer</w:t>
      </w:r>
      <w:proofErr w:type="spellEnd"/>
      <w:r w:rsidR="00C04578" w:rsidRPr="00FF0860">
        <w:rPr>
          <w:rFonts w:ascii="Times New Roman" w:hAnsi="Times New Roman" w:cs="Times New Roman"/>
        </w:rPr>
        <w:t>, 2004).</w:t>
      </w:r>
    </w:p>
    <w:p w14:paraId="29959669" w14:textId="77777777" w:rsidR="003612F1" w:rsidRPr="00FF0860" w:rsidRDefault="00C04578">
      <w:pPr>
        <w:pStyle w:val="Heading21"/>
        <w:rPr>
          <w:rFonts w:ascii="Times New Roman" w:hAnsi="Times New Roman" w:cs="Times New Roman"/>
          <w:szCs w:val="24"/>
        </w:rPr>
      </w:pPr>
      <w:bookmarkStart w:id="10" w:name="current-nhst-procedure"/>
      <w:bookmarkEnd w:id="10"/>
      <w:r w:rsidRPr="00FF0860">
        <w:rPr>
          <w:rFonts w:ascii="Times New Roman" w:hAnsi="Times New Roman" w:cs="Times New Roman"/>
          <w:szCs w:val="24"/>
        </w:rPr>
        <w:lastRenderedPageBreak/>
        <w:t>Current NHST Procedure</w:t>
      </w:r>
    </w:p>
    <w:p w14:paraId="60B49FC5" w14:textId="3C88A59D" w:rsidR="003F1860" w:rsidRPr="00FF0860" w:rsidRDefault="00C04578">
      <w:pPr>
        <w:rPr>
          <w:rFonts w:ascii="Times New Roman" w:hAnsi="Times New Roman" w:cs="Times New Roman"/>
        </w:rPr>
      </w:pPr>
      <w:r w:rsidRPr="00FF0860">
        <w:rPr>
          <w:rFonts w:ascii="Times New Roman" w:hAnsi="Times New Roman" w:cs="Times New Roman"/>
        </w:rPr>
        <w:t xml:space="preserve">Neither Fisher's hypothesis testing, nor </w:t>
      </w:r>
      <w:proofErr w:type="spellStart"/>
      <w:r w:rsidRPr="00FF0860">
        <w:rPr>
          <w:rFonts w:ascii="Times New Roman" w:hAnsi="Times New Roman" w:cs="Times New Roman"/>
        </w:rPr>
        <w:t>Neyman</w:t>
      </w:r>
      <w:proofErr w:type="spellEnd"/>
      <w:r w:rsidRPr="00FF0860">
        <w:rPr>
          <w:rFonts w:ascii="Times New Roman" w:hAnsi="Times New Roman" w:cs="Times New Roman"/>
        </w:rPr>
        <w:t>-Pearson decision theory quite match the NSHT procedure as it is taught and applied today. Psychologists have largely adopted an amalgamation of the two approaches. Here, we attempt to outline what we believe is the most appropriate way to carry out the traditional NHST procedure</w:t>
      </w:r>
      <w:r w:rsidR="00AF007E" w:rsidRPr="00FF0860">
        <w:rPr>
          <w:rFonts w:ascii="Times New Roman" w:hAnsi="Times New Roman" w:cs="Times New Roman"/>
        </w:rPr>
        <w:t>, although we note that this is not necessarily how researchers carry out the procedure</w:t>
      </w:r>
      <w:r w:rsidR="00247ACB" w:rsidRPr="00FF0860">
        <w:rPr>
          <w:rFonts w:ascii="Times New Roman" w:hAnsi="Times New Roman" w:cs="Times New Roman"/>
        </w:rPr>
        <w:t xml:space="preserve"> in practice</w:t>
      </w:r>
      <w:r w:rsidR="003F1860" w:rsidRPr="00FF0860">
        <w:rPr>
          <w:rFonts w:ascii="Times New Roman" w:hAnsi="Times New Roman" w:cs="Times New Roman"/>
        </w:rPr>
        <w:t>:</w:t>
      </w:r>
    </w:p>
    <w:p w14:paraId="1DC53276" w14:textId="4D52775E" w:rsidR="003F1860" w:rsidRPr="00FF0860" w:rsidRDefault="00C04578">
      <w:pPr>
        <w:rPr>
          <w:rFonts w:ascii="Times New Roman" w:hAnsi="Times New Roman" w:cs="Times New Roman"/>
        </w:rPr>
      </w:pPr>
      <w:r w:rsidRPr="00FF0860">
        <w:rPr>
          <w:rFonts w:ascii="Times New Roman" w:hAnsi="Times New Roman" w:cs="Times New Roman"/>
        </w:rPr>
        <w:t xml:space="preserve">1) </w:t>
      </w:r>
      <w:r w:rsidR="00AF007E" w:rsidRPr="00FF0860">
        <w:rPr>
          <w:rFonts w:ascii="Times New Roman" w:hAnsi="Times New Roman" w:cs="Times New Roman"/>
        </w:rPr>
        <w:t xml:space="preserve">Create two hypotheses, one to be “nullified” and one “alternative” hypothesis. Ideally these should be hypotheses that allow for </w:t>
      </w:r>
      <w:r w:rsidR="008E57BB" w:rsidRPr="00FF0860">
        <w:rPr>
          <w:rFonts w:ascii="Times New Roman" w:hAnsi="Times New Roman" w:cs="Times New Roman"/>
        </w:rPr>
        <w:t>a meaningful</w:t>
      </w:r>
      <w:r w:rsidR="00AF007E" w:rsidRPr="00FF0860">
        <w:rPr>
          <w:rFonts w:ascii="Times New Roman" w:hAnsi="Times New Roman" w:cs="Times New Roman"/>
        </w:rPr>
        <w:t xml:space="preserve"> conclusion to be reached regardless of whether the null hypothesis is rejected or not. </w:t>
      </w:r>
    </w:p>
    <w:p w14:paraId="2E1090B9" w14:textId="77777777" w:rsidR="003F1860" w:rsidRPr="00FF0860" w:rsidRDefault="00C04578">
      <w:pPr>
        <w:rPr>
          <w:rFonts w:ascii="Times New Roman" w:hAnsi="Times New Roman" w:cs="Times New Roman"/>
        </w:rPr>
      </w:pPr>
      <w:r w:rsidRPr="00FF0860">
        <w:rPr>
          <w:rFonts w:ascii="Times New Roman" w:hAnsi="Times New Roman" w:cs="Times New Roman"/>
        </w:rPr>
        <w:t>2) Select an alpha level that is appropriate given the context of your research, your analysis plan, and you research question, and do not blindly adopt an omnibus p-value</w:t>
      </w:r>
      <w:r w:rsidR="003F1860" w:rsidRPr="00FF0860">
        <w:rPr>
          <w:rFonts w:ascii="Times New Roman" w:hAnsi="Times New Roman" w:cs="Times New Roman"/>
        </w:rPr>
        <w:t>.</w:t>
      </w:r>
    </w:p>
    <w:p w14:paraId="6AB7FBDB" w14:textId="4073C455" w:rsidR="003612F1" w:rsidRPr="00FF0860" w:rsidRDefault="00C04578">
      <w:pPr>
        <w:rPr>
          <w:rFonts w:ascii="Times New Roman" w:hAnsi="Times New Roman" w:cs="Times New Roman"/>
        </w:rPr>
      </w:pPr>
      <w:r w:rsidRPr="00FF0860">
        <w:rPr>
          <w:rFonts w:ascii="Times New Roman" w:hAnsi="Times New Roman" w:cs="Times New Roman"/>
        </w:rPr>
        <w:t>3) Compute your given analysis</w:t>
      </w:r>
      <w:r w:rsidR="003F1860" w:rsidRPr="00FF0860">
        <w:rPr>
          <w:rFonts w:ascii="Times New Roman" w:hAnsi="Times New Roman" w:cs="Times New Roman"/>
        </w:rPr>
        <w:t>.</w:t>
      </w:r>
      <w:r w:rsidRPr="00FF0860">
        <w:rPr>
          <w:rFonts w:ascii="Times New Roman" w:hAnsi="Times New Roman" w:cs="Times New Roman"/>
        </w:rPr>
        <w:t xml:space="preserve"> If your p-value is less than the chosen alpha, reject the null hypothesis and state that there appear to be differences between your means; however, if your p-value is greater than or equal to the value selected, do not reject the null hypothesis, and state that a difference between the means could not be supported.</w:t>
      </w:r>
    </w:p>
    <w:p w14:paraId="2F45E5DD" w14:textId="4D541AEC" w:rsidR="003612F1" w:rsidRPr="00FF0860" w:rsidRDefault="00C04578">
      <w:pPr>
        <w:pStyle w:val="BodyText"/>
        <w:rPr>
          <w:rFonts w:ascii="Times New Roman" w:hAnsi="Times New Roman" w:cs="Times New Roman"/>
        </w:rPr>
      </w:pPr>
      <w:r w:rsidRPr="00FF0860">
        <w:rPr>
          <w:rFonts w:ascii="Times New Roman" w:hAnsi="Times New Roman" w:cs="Times New Roman"/>
        </w:rPr>
        <w:t>Given the mathematical constraints associated with the current NHST procedure as delineated above, there are a number of assumptions that must be met before an analysis is begun (</w:t>
      </w:r>
      <w:proofErr w:type="spellStart"/>
      <w:r w:rsidRPr="00FF0860">
        <w:rPr>
          <w:rFonts w:ascii="Times New Roman" w:hAnsi="Times New Roman" w:cs="Times New Roman"/>
        </w:rPr>
        <w:t>Tabachnick</w:t>
      </w:r>
      <w:proofErr w:type="spellEnd"/>
      <w:r w:rsidRPr="00FF0860">
        <w:rPr>
          <w:rFonts w:ascii="Times New Roman" w:hAnsi="Times New Roman" w:cs="Times New Roman"/>
        </w:rPr>
        <w:t xml:space="preserve"> &amp; </w:t>
      </w:r>
      <w:proofErr w:type="spellStart"/>
      <w:r w:rsidRPr="00FF0860">
        <w:rPr>
          <w:rFonts w:ascii="Times New Roman" w:hAnsi="Times New Roman" w:cs="Times New Roman"/>
        </w:rPr>
        <w:t>Fidell</w:t>
      </w:r>
      <w:proofErr w:type="spellEnd"/>
      <w:r w:rsidRPr="00FF0860">
        <w:rPr>
          <w:rFonts w:ascii="Times New Roman" w:hAnsi="Times New Roman" w:cs="Times New Roman"/>
        </w:rPr>
        <w:t>, 2007). Data need to have no missing values and no outlying or influential observations. Data must have a normal sampling distribution, be linearly related, and</w:t>
      </w:r>
      <w:r w:rsidR="008E57BB" w:rsidRPr="00FF0860">
        <w:rPr>
          <w:rFonts w:ascii="Times New Roman" w:hAnsi="Times New Roman" w:cs="Times New Roman"/>
        </w:rPr>
        <w:t xml:space="preserve"> have</w:t>
      </w:r>
      <w:r w:rsidRPr="00FF0860">
        <w:rPr>
          <w:rFonts w:ascii="Times New Roman" w:hAnsi="Times New Roman" w:cs="Times New Roman"/>
        </w:rPr>
        <w:t xml:space="preserve"> </w:t>
      </w:r>
      <w:r w:rsidR="008E57BB" w:rsidRPr="00FF0860">
        <w:rPr>
          <w:rFonts w:ascii="Times New Roman" w:hAnsi="Times New Roman" w:cs="Times New Roman"/>
        </w:rPr>
        <w:t xml:space="preserve">independent </w:t>
      </w:r>
      <w:r w:rsidRPr="00FF0860">
        <w:rPr>
          <w:rFonts w:ascii="Times New Roman" w:hAnsi="Times New Roman" w:cs="Times New Roman"/>
        </w:rPr>
        <w:t xml:space="preserve">errors. Depending on the statistical test, data must also be checked for equal variances, sphericity, and additivity. These assumptions can be checked and, if necessary, corrected for; however, violations of these assumptions can lead to inaccurate decisions and </w:t>
      </w:r>
      <w:r w:rsidR="003F1860" w:rsidRPr="00FF0860">
        <w:rPr>
          <w:rFonts w:ascii="Times New Roman" w:hAnsi="Times New Roman" w:cs="Times New Roman"/>
        </w:rPr>
        <w:t xml:space="preserve">attenuated </w:t>
      </w:r>
      <w:r w:rsidRPr="00FF0860">
        <w:rPr>
          <w:rFonts w:ascii="Times New Roman" w:hAnsi="Times New Roman" w:cs="Times New Roman"/>
        </w:rPr>
        <w:t xml:space="preserve">power. </w:t>
      </w:r>
    </w:p>
    <w:p w14:paraId="279018F1" w14:textId="6CC2C7CE" w:rsidR="003612F1" w:rsidRPr="00FF0860" w:rsidRDefault="00C04578">
      <w:pPr>
        <w:pStyle w:val="BodyText"/>
        <w:rPr>
          <w:rFonts w:ascii="Times New Roman" w:hAnsi="Times New Roman" w:cs="Times New Roman"/>
        </w:rPr>
      </w:pPr>
      <w:r w:rsidRPr="00FF0860">
        <w:rPr>
          <w:rFonts w:ascii="Times New Roman" w:hAnsi="Times New Roman" w:cs="Times New Roman"/>
        </w:rPr>
        <w:t xml:space="preserve">While this approach is widely used, there are many limitations associated with it. First, this method </w:t>
      </w:r>
      <w:r w:rsidR="00642620" w:rsidRPr="00FF0860">
        <w:rPr>
          <w:rFonts w:ascii="Times New Roman" w:hAnsi="Times New Roman" w:cs="Times New Roman"/>
        </w:rPr>
        <w:t>can be</w:t>
      </w:r>
      <w:r w:rsidRPr="00FF0860">
        <w:rPr>
          <w:rFonts w:ascii="Times New Roman" w:hAnsi="Times New Roman" w:cs="Times New Roman"/>
        </w:rPr>
        <w:t xml:space="preserve"> sensitive to violations of the stated assumptions</w:t>
      </w:r>
      <w:r w:rsidR="00642620" w:rsidRPr="00FF0860">
        <w:rPr>
          <w:rFonts w:ascii="Times New Roman" w:hAnsi="Times New Roman" w:cs="Times New Roman"/>
        </w:rPr>
        <w:t xml:space="preserve"> if the sample size is not large enough to create a normal sampling distribution</w:t>
      </w:r>
      <w:r w:rsidRPr="00FF0860">
        <w:rPr>
          <w:rFonts w:ascii="Times New Roman" w:hAnsi="Times New Roman" w:cs="Times New Roman"/>
        </w:rPr>
        <w:t>. These tests are not appropriate for phenomena with non-normal sampling distributions, phenomena that are not linearly related, or those that violate any of the other assumptions mentioned above (</w:t>
      </w:r>
      <w:proofErr w:type="spellStart"/>
      <w:r w:rsidRPr="00FF0860">
        <w:rPr>
          <w:rFonts w:ascii="Times New Roman" w:hAnsi="Times New Roman" w:cs="Times New Roman"/>
        </w:rPr>
        <w:t>Tabachnick</w:t>
      </w:r>
      <w:proofErr w:type="spellEnd"/>
      <w:r w:rsidRPr="00FF0860">
        <w:rPr>
          <w:rFonts w:ascii="Times New Roman" w:hAnsi="Times New Roman" w:cs="Times New Roman"/>
        </w:rPr>
        <w:t xml:space="preserve"> &amp; </w:t>
      </w:r>
      <w:proofErr w:type="spellStart"/>
      <w:r w:rsidRPr="00FF0860">
        <w:rPr>
          <w:rFonts w:ascii="Times New Roman" w:hAnsi="Times New Roman" w:cs="Times New Roman"/>
        </w:rPr>
        <w:t>Fidell</w:t>
      </w:r>
      <w:proofErr w:type="spellEnd"/>
      <w:r w:rsidRPr="00FF0860">
        <w:rPr>
          <w:rFonts w:ascii="Times New Roman" w:hAnsi="Times New Roman" w:cs="Times New Roman"/>
        </w:rPr>
        <w:t xml:space="preserve">, 2007). Even if assumptions are met, or nonparametric tests are implemented, this methodology does not allow </w:t>
      </w:r>
      <w:r w:rsidR="00A969AF" w:rsidRPr="00FF0860">
        <w:rPr>
          <w:rFonts w:ascii="Times New Roman" w:hAnsi="Times New Roman" w:cs="Times New Roman"/>
        </w:rPr>
        <w:t xml:space="preserve">a researcher </w:t>
      </w:r>
      <w:r w:rsidRPr="00FF0860">
        <w:rPr>
          <w:rFonts w:ascii="Times New Roman" w:hAnsi="Times New Roman" w:cs="Times New Roman"/>
        </w:rPr>
        <w:t>to state anything about the absence of an effect</w:t>
      </w:r>
      <w:r w:rsidR="00A969AF" w:rsidRPr="00FF0860">
        <w:rPr>
          <w:rFonts w:ascii="Times New Roman" w:hAnsi="Times New Roman" w:cs="Times New Roman"/>
        </w:rPr>
        <w:t xml:space="preserve"> (i.e., no true differences)</w:t>
      </w:r>
      <w:r w:rsidRPr="00FF0860">
        <w:rPr>
          <w:rFonts w:ascii="Times New Roman" w:hAnsi="Times New Roman" w:cs="Times New Roman"/>
        </w:rPr>
        <w:t xml:space="preserve">. Through NHST, one can only discuss evidence regarding the alternative </w:t>
      </w:r>
      <w:r w:rsidRPr="00FF0860">
        <w:rPr>
          <w:rFonts w:ascii="Times New Roman" w:hAnsi="Times New Roman" w:cs="Times New Roman"/>
        </w:rPr>
        <w:lastRenderedPageBreak/>
        <w:t>hypothesis; one can never support the null hypothesis through this procedure (</w:t>
      </w:r>
      <w:proofErr w:type="spellStart"/>
      <w:r w:rsidRPr="00FF0860">
        <w:rPr>
          <w:rFonts w:ascii="Times New Roman" w:hAnsi="Times New Roman" w:cs="Times New Roman"/>
        </w:rPr>
        <w:t>Tabachnick</w:t>
      </w:r>
      <w:proofErr w:type="spellEnd"/>
      <w:r w:rsidRPr="00FF0860">
        <w:rPr>
          <w:rFonts w:ascii="Times New Roman" w:hAnsi="Times New Roman" w:cs="Times New Roman"/>
        </w:rPr>
        <w:t xml:space="preserve"> &amp; </w:t>
      </w:r>
      <w:proofErr w:type="spellStart"/>
      <w:r w:rsidRPr="00FF0860">
        <w:rPr>
          <w:rFonts w:ascii="Times New Roman" w:hAnsi="Times New Roman" w:cs="Times New Roman"/>
        </w:rPr>
        <w:t>Fidell</w:t>
      </w:r>
      <w:proofErr w:type="spellEnd"/>
      <w:r w:rsidRPr="00FF0860">
        <w:rPr>
          <w:rFonts w:ascii="Times New Roman" w:hAnsi="Times New Roman" w:cs="Times New Roman"/>
        </w:rPr>
        <w:t xml:space="preserve">, 2007). Given the recent </w:t>
      </w:r>
      <w:r w:rsidR="00A969AF" w:rsidRPr="00FF0860">
        <w:rPr>
          <w:rFonts w:ascii="Times New Roman" w:hAnsi="Times New Roman" w:cs="Times New Roman"/>
        </w:rPr>
        <w:t>findings regarding reproducibility,</w:t>
      </w:r>
      <w:r w:rsidRPr="00FF0860">
        <w:rPr>
          <w:rFonts w:ascii="Times New Roman" w:hAnsi="Times New Roman" w:cs="Times New Roman"/>
        </w:rPr>
        <w:t xml:space="preserve"> showing support for the absence of an effect is even more crucial. </w:t>
      </w:r>
    </w:p>
    <w:p w14:paraId="5E199E3B" w14:textId="77777777" w:rsidR="003612F1" w:rsidRPr="00FF0860" w:rsidRDefault="00C04578">
      <w:pPr>
        <w:pStyle w:val="Heading11"/>
        <w:rPr>
          <w:rFonts w:ascii="Times New Roman" w:hAnsi="Times New Roman" w:cs="Times New Roman"/>
          <w:szCs w:val="24"/>
        </w:rPr>
      </w:pPr>
      <w:bookmarkStart w:id="11" w:name="bayes-factors"/>
      <w:bookmarkEnd w:id="11"/>
      <w:r w:rsidRPr="00FF0860">
        <w:rPr>
          <w:rFonts w:ascii="Times New Roman" w:hAnsi="Times New Roman" w:cs="Times New Roman"/>
          <w:szCs w:val="24"/>
        </w:rPr>
        <w:t>Bayes Factors</w:t>
      </w:r>
    </w:p>
    <w:p w14:paraId="17D81E9E" w14:textId="77777777" w:rsidR="003612F1" w:rsidRPr="00FF0860" w:rsidRDefault="00C04578">
      <w:pPr>
        <w:pStyle w:val="Heading21"/>
        <w:rPr>
          <w:rFonts w:ascii="Times New Roman" w:hAnsi="Times New Roman" w:cs="Times New Roman"/>
          <w:szCs w:val="24"/>
        </w:rPr>
      </w:pPr>
      <w:bookmarkStart w:id="12" w:name="history-1"/>
      <w:bookmarkEnd w:id="12"/>
      <w:r w:rsidRPr="00FF0860">
        <w:rPr>
          <w:rFonts w:ascii="Times New Roman" w:hAnsi="Times New Roman" w:cs="Times New Roman"/>
          <w:szCs w:val="24"/>
        </w:rPr>
        <w:t>History</w:t>
      </w:r>
    </w:p>
    <w:p w14:paraId="591B5D6D" w14:textId="7D46F6BF" w:rsidR="003612F1" w:rsidRPr="00FF0860" w:rsidRDefault="00C04578">
      <w:pPr>
        <w:rPr>
          <w:rFonts w:ascii="Times New Roman" w:hAnsi="Times New Roman" w:cs="Times New Roman"/>
        </w:rPr>
      </w:pPr>
      <w:r w:rsidRPr="00FF0860">
        <w:rPr>
          <w:rFonts w:ascii="Times New Roman" w:hAnsi="Times New Roman" w:cs="Times New Roman"/>
        </w:rPr>
        <w:t xml:space="preserve">Thomas Bayes was a statistician and Presbyterian minister whose works </w:t>
      </w:r>
      <w:r w:rsidR="00A97014" w:rsidRPr="00FF0860">
        <w:rPr>
          <w:rFonts w:ascii="Times New Roman" w:hAnsi="Times New Roman" w:cs="Times New Roman"/>
        </w:rPr>
        <w:t xml:space="preserve">are </w:t>
      </w:r>
      <w:r w:rsidR="00A117A7" w:rsidRPr="00FF0860">
        <w:rPr>
          <w:rFonts w:ascii="Times New Roman" w:hAnsi="Times New Roman" w:cs="Times New Roman"/>
        </w:rPr>
        <w:t xml:space="preserve">still </w:t>
      </w:r>
      <w:r w:rsidR="00A97014" w:rsidRPr="00FF0860">
        <w:rPr>
          <w:rFonts w:ascii="Times New Roman" w:hAnsi="Times New Roman" w:cs="Times New Roman"/>
        </w:rPr>
        <w:t xml:space="preserve">influential today. </w:t>
      </w:r>
      <w:r w:rsidRPr="00FF0860">
        <w:rPr>
          <w:rFonts w:ascii="Times New Roman" w:hAnsi="Times New Roman" w:cs="Times New Roman"/>
        </w:rPr>
        <w:t>Bayes' theorem solved the inverse probability problem, namely that through the frequentist approach, one can only know the probability of data existing given a hypothesis being true, never the probability of a hypothesis being true given that the data exist. Bayes' theorem allows one to calculate the probability of a hypothesis given some data (posterior belief) by using how probable one believes the hypothesis to be before data was collected (prior belief) and how probable one believes the data to be given one's hypothesis (likelihood). Thus, with his theorem</w:t>
      </w:r>
      <w:r w:rsidR="003C5807" w:rsidRPr="00FF0860">
        <w:rPr>
          <w:rFonts w:ascii="Times New Roman" w:hAnsi="Times New Roman" w:cs="Times New Roman"/>
        </w:rPr>
        <w:t>,</w:t>
      </w:r>
      <w:r w:rsidRPr="00FF0860">
        <w:rPr>
          <w:rFonts w:ascii="Times New Roman" w:hAnsi="Times New Roman" w:cs="Times New Roman"/>
        </w:rPr>
        <w:t xml:space="preserve"> </w:t>
      </w:r>
      <w:r w:rsidR="003C5807" w:rsidRPr="00FF0860">
        <w:rPr>
          <w:rFonts w:ascii="Times New Roman" w:hAnsi="Times New Roman" w:cs="Times New Roman"/>
        </w:rPr>
        <w:t xml:space="preserve">researchers </w:t>
      </w:r>
      <w:r w:rsidRPr="00FF0860">
        <w:rPr>
          <w:rFonts w:ascii="Times New Roman" w:hAnsi="Times New Roman" w:cs="Times New Roman"/>
        </w:rPr>
        <w:t xml:space="preserve">are able to update (through the use of the likelihood) our initial beliefs (our prior) given some data. Pierre-Simon Laplace pioneered </w:t>
      </w:r>
      <w:proofErr w:type="spellStart"/>
      <w:r w:rsidRPr="00FF0860">
        <w:rPr>
          <w:rFonts w:ascii="Times New Roman" w:hAnsi="Times New Roman" w:cs="Times New Roman"/>
        </w:rPr>
        <w:t>Bayesianism</w:t>
      </w:r>
      <w:proofErr w:type="spellEnd"/>
      <w:r w:rsidRPr="00FF0860">
        <w:rPr>
          <w:rFonts w:ascii="Times New Roman" w:hAnsi="Times New Roman" w:cs="Times New Roman"/>
        </w:rPr>
        <w:t xml:space="preserve"> and advocated for a broader interpretation of this theorem. The use of Bayesian statistics has been suggested </w:t>
      </w:r>
      <w:r w:rsidR="003C5807" w:rsidRPr="00FF0860">
        <w:rPr>
          <w:rFonts w:ascii="Times New Roman" w:hAnsi="Times New Roman" w:cs="Times New Roman"/>
        </w:rPr>
        <w:t>as an NHST alternative</w:t>
      </w:r>
      <w:r w:rsidRPr="00FF0860">
        <w:rPr>
          <w:rFonts w:ascii="Times New Roman" w:hAnsi="Times New Roman" w:cs="Times New Roman"/>
        </w:rPr>
        <w:t xml:space="preserve">, but this approach has largely been </w:t>
      </w:r>
      <w:r w:rsidR="00CE1DE0" w:rsidRPr="00FF0860">
        <w:rPr>
          <w:rFonts w:ascii="Times New Roman" w:hAnsi="Times New Roman" w:cs="Times New Roman"/>
        </w:rPr>
        <w:t xml:space="preserve">undervalued </w:t>
      </w:r>
      <w:r w:rsidRPr="00FF0860">
        <w:rPr>
          <w:rFonts w:ascii="Times New Roman" w:hAnsi="Times New Roman" w:cs="Times New Roman"/>
        </w:rPr>
        <w:t>in favor of frequentist methods as, until recently, Bayesian analysis required considerable computational effort. However, today we possess the technology necessary to conduct Bayesian analyses efficiently</w:t>
      </w:r>
      <w:r w:rsidR="003C5807" w:rsidRPr="00FF0860">
        <w:rPr>
          <w:rFonts w:ascii="Times New Roman" w:hAnsi="Times New Roman" w:cs="Times New Roman"/>
        </w:rPr>
        <w:t xml:space="preserve">. </w:t>
      </w:r>
      <w:r w:rsidR="007B3E94" w:rsidRPr="00FF0860">
        <w:rPr>
          <w:rFonts w:ascii="Times New Roman" w:hAnsi="Times New Roman" w:cs="Times New Roman"/>
        </w:rPr>
        <w:t>While o</w:t>
      </w:r>
      <w:r w:rsidR="003C5807" w:rsidRPr="00FF0860">
        <w:rPr>
          <w:rFonts w:ascii="Times New Roman" w:hAnsi="Times New Roman" w:cs="Times New Roman"/>
        </w:rPr>
        <w:t>pen</w:t>
      </w:r>
      <w:r w:rsidRPr="00FF0860">
        <w:rPr>
          <w:rFonts w:ascii="Times New Roman" w:hAnsi="Times New Roman" w:cs="Times New Roman"/>
        </w:rPr>
        <w:t xml:space="preserve"> source software</w:t>
      </w:r>
      <w:r w:rsidR="003C5807" w:rsidRPr="00FF0860">
        <w:rPr>
          <w:rFonts w:ascii="Times New Roman" w:hAnsi="Times New Roman" w:cs="Times New Roman"/>
        </w:rPr>
        <w:t xml:space="preserve">, such as </w:t>
      </w:r>
      <w:r w:rsidR="003C5807" w:rsidRPr="00FF0860">
        <w:rPr>
          <w:rFonts w:ascii="Times New Roman" w:hAnsi="Times New Roman" w:cs="Times New Roman"/>
          <w:i/>
        </w:rPr>
        <w:t>R</w:t>
      </w:r>
      <w:r w:rsidR="003C5807" w:rsidRPr="00FF0860">
        <w:rPr>
          <w:rFonts w:ascii="Times New Roman" w:hAnsi="Times New Roman" w:cs="Times New Roman"/>
        </w:rPr>
        <w:t xml:space="preserve"> and JASP,</w:t>
      </w:r>
      <w:r w:rsidRPr="00FF0860">
        <w:rPr>
          <w:rFonts w:ascii="Times New Roman" w:hAnsi="Times New Roman" w:cs="Times New Roman"/>
        </w:rPr>
        <w:t xml:space="preserve"> require minimal learning to be able to effectively operated </w:t>
      </w:r>
      <w:r w:rsidR="003C5807" w:rsidRPr="00FF0860">
        <w:rPr>
          <w:rFonts w:ascii="Times New Roman" w:hAnsi="Times New Roman" w:cs="Times New Roman"/>
        </w:rPr>
        <w:t>(</w:t>
      </w:r>
      <w:proofErr w:type="spellStart"/>
      <w:r w:rsidR="003C5807" w:rsidRPr="00FF0860">
        <w:rPr>
          <w:rFonts w:ascii="Times New Roman" w:hAnsi="Times New Roman" w:cs="Times New Roman"/>
        </w:rPr>
        <w:t>Mourey</w:t>
      </w:r>
      <w:proofErr w:type="spellEnd"/>
      <w:r w:rsidR="003C5807" w:rsidRPr="00FF0860">
        <w:rPr>
          <w:rFonts w:ascii="Times New Roman" w:hAnsi="Times New Roman" w:cs="Times New Roman"/>
        </w:rPr>
        <w:t xml:space="preserve"> &amp; </w:t>
      </w:r>
      <w:proofErr w:type="spellStart"/>
      <w:r w:rsidR="003C5807" w:rsidRPr="00FF0860">
        <w:rPr>
          <w:rFonts w:ascii="Times New Roman" w:hAnsi="Times New Roman" w:cs="Times New Roman"/>
        </w:rPr>
        <w:t>Rouder</w:t>
      </w:r>
      <w:proofErr w:type="spellEnd"/>
      <w:r w:rsidR="003C5807" w:rsidRPr="00FF0860">
        <w:rPr>
          <w:rFonts w:ascii="Times New Roman" w:hAnsi="Times New Roman" w:cs="Times New Roman"/>
        </w:rPr>
        <w:t>, 2015)</w:t>
      </w:r>
      <w:r w:rsidR="007B3E94" w:rsidRPr="00FF0860">
        <w:rPr>
          <w:rFonts w:ascii="Times New Roman" w:hAnsi="Times New Roman" w:cs="Times New Roman"/>
        </w:rPr>
        <w:t>, researchers will need to invest more effort to understanding the focus and interpretation of Bayes Factor comparisons as they differ from traditional NHST</w:t>
      </w:r>
      <w:r w:rsidRPr="00FF0860">
        <w:rPr>
          <w:rFonts w:ascii="Times New Roman" w:hAnsi="Times New Roman" w:cs="Times New Roman"/>
        </w:rPr>
        <w:t>.</w:t>
      </w:r>
    </w:p>
    <w:p w14:paraId="597D13D6" w14:textId="5C021476" w:rsidR="003612F1" w:rsidRPr="00FF0860" w:rsidRDefault="00085F85" w:rsidP="00991DDC">
      <w:pPr>
        <w:pStyle w:val="BodyText"/>
        <w:rPr>
          <w:rFonts w:ascii="Times New Roman" w:hAnsi="Times New Roman" w:cs="Times New Roman"/>
        </w:rPr>
      </w:pPr>
      <w:r w:rsidRPr="00FF0860">
        <w:rPr>
          <w:rFonts w:ascii="Times New Roman" w:hAnsi="Times New Roman" w:cs="Times New Roman"/>
        </w:rPr>
        <w:t>The</w:t>
      </w:r>
      <w:r w:rsidR="00C04578" w:rsidRPr="00FF0860">
        <w:rPr>
          <w:rFonts w:ascii="Times New Roman" w:hAnsi="Times New Roman" w:cs="Times New Roman"/>
        </w:rPr>
        <w:t xml:space="preserve"> Bayesian framework can be </w:t>
      </w:r>
      <w:r w:rsidRPr="00FF0860">
        <w:rPr>
          <w:rFonts w:ascii="Times New Roman" w:hAnsi="Times New Roman" w:cs="Times New Roman"/>
        </w:rPr>
        <w:t xml:space="preserve">viewed </w:t>
      </w:r>
      <w:r w:rsidR="00C04578" w:rsidRPr="00FF0860">
        <w:rPr>
          <w:rFonts w:ascii="Times New Roman" w:hAnsi="Times New Roman" w:cs="Times New Roman"/>
        </w:rPr>
        <w:t xml:space="preserve">as a continuum, with objective Bayesian analyses on one end, and subjective Bayesian analyses on the other. While this topic could lend itself to its own manuscript, here we will simply summarize the two endpoints, and discuss where our analysis may be perceived to fall on the line. </w:t>
      </w:r>
      <w:r w:rsidR="00E46673" w:rsidRPr="00FF0860">
        <w:rPr>
          <w:rFonts w:ascii="Times New Roman" w:hAnsi="Times New Roman" w:cs="Times New Roman"/>
        </w:rPr>
        <w:t>O</w:t>
      </w:r>
      <w:r w:rsidR="00C04578" w:rsidRPr="00FF0860">
        <w:rPr>
          <w:rFonts w:ascii="Times New Roman" w:hAnsi="Times New Roman" w:cs="Times New Roman"/>
        </w:rPr>
        <w:t>bjective Bayes</w:t>
      </w:r>
      <w:r w:rsidR="00881AAB" w:rsidRPr="00FF0860">
        <w:rPr>
          <w:rFonts w:ascii="Times New Roman" w:hAnsi="Times New Roman" w:cs="Times New Roman"/>
        </w:rPr>
        <w:t>ian analysis</w:t>
      </w:r>
      <w:r w:rsidR="00C04578" w:rsidRPr="00FF0860">
        <w:rPr>
          <w:rFonts w:ascii="Times New Roman" w:hAnsi="Times New Roman" w:cs="Times New Roman"/>
        </w:rPr>
        <w:t xml:space="preserve"> </w:t>
      </w:r>
      <w:r w:rsidR="00E46673" w:rsidRPr="00FF0860">
        <w:rPr>
          <w:rFonts w:ascii="Times New Roman" w:hAnsi="Times New Roman" w:cs="Times New Roman"/>
        </w:rPr>
        <w:t xml:space="preserve">is </w:t>
      </w:r>
      <w:r w:rsidR="00C04578" w:rsidRPr="00FF0860">
        <w:rPr>
          <w:rFonts w:ascii="Times New Roman" w:hAnsi="Times New Roman" w:cs="Times New Roman"/>
        </w:rPr>
        <w:t>closest to frequentist theory, as priors are set to be as uninformative as possible to allow little</w:t>
      </w:r>
      <w:r w:rsidR="00E46673" w:rsidRPr="00FF0860">
        <w:rPr>
          <w:rFonts w:ascii="Times New Roman" w:hAnsi="Times New Roman" w:cs="Times New Roman"/>
        </w:rPr>
        <w:t>,</w:t>
      </w:r>
      <w:r w:rsidR="00C04578" w:rsidRPr="00FF0860">
        <w:rPr>
          <w:rFonts w:ascii="Times New Roman" w:hAnsi="Times New Roman" w:cs="Times New Roman"/>
        </w:rPr>
        <w:t xml:space="preserve"> if any</w:t>
      </w:r>
      <w:r w:rsidR="00E46673" w:rsidRPr="00FF0860">
        <w:rPr>
          <w:rFonts w:ascii="Times New Roman" w:hAnsi="Times New Roman" w:cs="Times New Roman"/>
        </w:rPr>
        <w:t>,</w:t>
      </w:r>
      <w:r w:rsidR="00C04578" w:rsidRPr="00FF0860">
        <w:rPr>
          <w:rFonts w:ascii="Times New Roman" w:hAnsi="Times New Roman" w:cs="Times New Roman"/>
        </w:rPr>
        <w:t xml:space="preserve"> influence on the estimates and distribution of the posterior; thus</w:t>
      </w:r>
      <w:r w:rsidR="00E46673" w:rsidRPr="00FF0860">
        <w:rPr>
          <w:rFonts w:ascii="Times New Roman" w:hAnsi="Times New Roman" w:cs="Times New Roman"/>
        </w:rPr>
        <w:t>,</w:t>
      </w:r>
      <w:r w:rsidR="00C04578" w:rsidRPr="00FF0860">
        <w:rPr>
          <w:rFonts w:ascii="Times New Roman" w:hAnsi="Times New Roman" w:cs="Times New Roman"/>
        </w:rPr>
        <w:t xml:space="preserve"> the data is allowed to maximally effect the posterior distribution. On the other end, subjective Bayes </w:t>
      </w:r>
      <w:r w:rsidR="00E46673" w:rsidRPr="00FF0860">
        <w:rPr>
          <w:rFonts w:ascii="Times New Roman" w:hAnsi="Times New Roman" w:cs="Times New Roman"/>
        </w:rPr>
        <w:t xml:space="preserve">analyses include </w:t>
      </w:r>
      <w:r w:rsidR="00C04578" w:rsidRPr="00FF0860">
        <w:rPr>
          <w:rFonts w:ascii="Times New Roman" w:hAnsi="Times New Roman" w:cs="Times New Roman"/>
        </w:rPr>
        <w:t xml:space="preserve">rigorously informed priors so that current knowledge can play a large role in the posterior. </w:t>
      </w:r>
      <w:r w:rsidR="00E46673" w:rsidRPr="00FF0860">
        <w:rPr>
          <w:rFonts w:ascii="Times New Roman" w:hAnsi="Times New Roman" w:cs="Times New Roman"/>
        </w:rPr>
        <w:t>Our cu</w:t>
      </w:r>
      <w:r w:rsidR="00A117A7" w:rsidRPr="00FF0860">
        <w:rPr>
          <w:rFonts w:ascii="Times New Roman" w:hAnsi="Times New Roman" w:cs="Times New Roman"/>
        </w:rPr>
        <w:t>rr</w:t>
      </w:r>
      <w:r w:rsidR="002553D4" w:rsidRPr="00FF0860">
        <w:rPr>
          <w:rFonts w:ascii="Times New Roman" w:hAnsi="Times New Roman" w:cs="Times New Roman"/>
        </w:rPr>
        <w:t>ent analysis splits these two; w</w:t>
      </w:r>
      <w:r w:rsidR="00E46673" w:rsidRPr="00FF0860">
        <w:rPr>
          <w:rFonts w:ascii="Times New Roman" w:hAnsi="Times New Roman" w:cs="Times New Roman"/>
        </w:rPr>
        <w:t>e do not</w:t>
      </w:r>
      <w:r w:rsidR="00C04578" w:rsidRPr="00FF0860">
        <w:rPr>
          <w:rFonts w:ascii="Times New Roman" w:hAnsi="Times New Roman" w:cs="Times New Roman"/>
        </w:rPr>
        <w:t xml:space="preserve"> </w:t>
      </w:r>
      <w:r w:rsidR="00E46673" w:rsidRPr="00FF0860">
        <w:rPr>
          <w:rFonts w:ascii="Times New Roman" w:hAnsi="Times New Roman" w:cs="Times New Roman"/>
        </w:rPr>
        <w:t xml:space="preserve">utilize </w:t>
      </w:r>
      <w:r w:rsidR="00C04578" w:rsidRPr="00FF0860">
        <w:rPr>
          <w:rFonts w:ascii="Times New Roman" w:hAnsi="Times New Roman" w:cs="Times New Roman"/>
        </w:rPr>
        <w:t xml:space="preserve">completely uniformed (objective) priors, </w:t>
      </w:r>
      <w:r w:rsidR="00360A85" w:rsidRPr="00FF0860">
        <w:rPr>
          <w:rFonts w:ascii="Times New Roman" w:hAnsi="Times New Roman" w:cs="Times New Roman"/>
        </w:rPr>
        <w:t xml:space="preserve">as we can adjust for basic knowledge of the constraints of our data type. </w:t>
      </w:r>
      <w:r w:rsidR="00360A85" w:rsidRPr="00FF0860">
        <w:rPr>
          <w:rFonts w:ascii="Times New Roman" w:hAnsi="Times New Roman" w:cs="Times New Roman"/>
        </w:rPr>
        <w:lastRenderedPageBreak/>
        <w:t>Given the usual lack of information about underlying distributions</w:t>
      </w:r>
      <w:r w:rsidR="00E37820" w:rsidRPr="00FF0860">
        <w:rPr>
          <w:rFonts w:ascii="Times New Roman" w:hAnsi="Times New Roman" w:cs="Times New Roman"/>
        </w:rPr>
        <w:t xml:space="preserve">, </w:t>
      </w:r>
      <w:r w:rsidR="00991DDC" w:rsidRPr="00FF0860">
        <w:rPr>
          <w:rFonts w:ascii="Times New Roman" w:hAnsi="Times New Roman" w:cs="Times New Roman"/>
        </w:rPr>
        <w:t>a wider band of inclusion was used for prior information.</w:t>
      </w:r>
      <w:r w:rsidR="00C04578" w:rsidRPr="00FF0860">
        <w:rPr>
          <w:rFonts w:ascii="Times New Roman" w:hAnsi="Times New Roman" w:cs="Times New Roman"/>
        </w:rPr>
        <w:t xml:space="preserve"> The Bayes Factor package</w:t>
      </w:r>
      <w:r w:rsidR="002553D4" w:rsidRPr="00FF0860">
        <w:rPr>
          <w:rFonts w:ascii="Times New Roman" w:hAnsi="Times New Roman" w:cs="Times New Roman"/>
        </w:rPr>
        <w:t xml:space="preserve"> (CITE)</w:t>
      </w:r>
      <w:r w:rsidR="00C04578" w:rsidRPr="00FF0860">
        <w:rPr>
          <w:rFonts w:ascii="Times New Roman" w:hAnsi="Times New Roman" w:cs="Times New Roman"/>
        </w:rPr>
        <w:t xml:space="preserve"> assists greatly in the choice of prior and is especially user-friendly for applied researchers, as it makes use of recommended default priors that have been chosen to be safe to assume under a broad range of data and topics (</w:t>
      </w:r>
      <w:proofErr w:type="spellStart"/>
      <w:r w:rsidR="00C04578" w:rsidRPr="00FF0860">
        <w:rPr>
          <w:rFonts w:ascii="Times New Roman" w:hAnsi="Times New Roman" w:cs="Times New Roman"/>
        </w:rPr>
        <w:t>Rouder</w:t>
      </w:r>
      <w:proofErr w:type="spellEnd"/>
      <w:r w:rsidR="00C04578" w:rsidRPr="00FF0860">
        <w:rPr>
          <w:rFonts w:ascii="Times New Roman" w:hAnsi="Times New Roman" w:cs="Times New Roman"/>
        </w:rPr>
        <w:t xml:space="preserve"> et al. 2012, </w:t>
      </w:r>
      <w:proofErr w:type="spellStart"/>
      <w:r w:rsidR="00C04578" w:rsidRPr="00FF0860">
        <w:rPr>
          <w:rFonts w:ascii="Times New Roman" w:hAnsi="Times New Roman" w:cs="Times New Roman"/>
        </w:rPr>
        <w:t>Rouder</w:t>
      </w:r>
      <w:proofErr w:type="spellEnd"/>
      <w:r w:rsidR="00C04578" w:rsidRPr="00FF0860">
        <w:rPr>
          <w:rFonts w:ascii="Times New Roman" w:hAnsi="Times New Roman" w:cs="Times New Roman"/>
        </w:rPr>
        <w:t xml:space="preserve"> et al., 2009).</w:t>
      </w:r>
      <w:r w:rsidR="00991DDC" w:rsidRPr="00FF0860">
        <w:rPr>
          <w:rFonts w:ascii="Times New Roman" w:hAnsi="Times New Roman" w:cs="Times New Roman"/>
        </w:rPr>
        <w:t xml:space="preserve"> </w:t>
      </w:r>
      <w:r w:rsidR="00C04578" w:rsidRPr="00FF0860">
        <w:rPr>
          <w:rFonts w:ascii="Times New Roman" w:hAnsi="Times New Roman" w:cs="Times New Roman"/>
        </w:rPr>
        <w:t xml:space="preserve">Instead of conventional F, t, and p-values, </w:t>
      </w:r>
      <w:r w:rsidR="00991DDC" w:rsidRPr="00FF0860">
        <w:rPr>
          <w:rFonts w:ascii="Times New Roman" w:hAnsi="Times New Roman" w:cs="Times New Roman"/>
        </w:rPr>
        <w:t>a ratio of the likelihood of the alternative model to the null is report, usually BF10. F</w:t>
      </w:r>
      <w:r w:rsidR="00C04578" w:rsidRPr="00FF0860">
        <w:rPr>
          <w:rFonts w:ascii="Times New Roman" w:hAnsi="Times New Roman" w:cs="Times New Roman"/>
        </w:rPr>
        <w:t xml:space="preserve">or instance, </w:t>
      </w:r>
      <w:r w:rsidR="00991DDC" w:rsidRPr="00FF0860">
        <w:rPr>
          <w:rFonts w:ascii="Times New Roman" w:hAnsi="Times New Roman" w:cs="Times New Roman"/>
        </w:rPr>
        <w:t>BF10 = 20</w:t>
      </w:r>
      <w:r w:rsidR="00C04578" w:rsidRPr="00FF0860">
        <w:rPr>
          <w:rFonts w:ascii="Times New Roman" w:hAnsi="Times New Roman" w:cs="Times New Roman"/>
        </w:rPr>
        <w:t xml:space="preserve"> would indicate that the effects model is favored </w:t>
      </w:r>
      <w:r w:rsidR="00991DDC" w:rsidRPr="00FF0860">
        <w:rPr>
          <w:rFonts w:ascii="Times New Roman" w:hAnsi="Times New Roman" w:cs="Times New Roman"/>
        </w:rPr>
        <w:t>2</w:t>
      </w:r>
      <w:r w:rsidR="00C04578" w:rsidRPr="00FF0860">
        <w:rPr>
          <w:rFonts w:ascii="Times New Roman" w:hAnsi="Times New Roman" w:cs="Times New Roman"/>
        </w:rPr>
        <w:t>0 to 1 over the null model. Conversely, if the BF</w:t>
      </w:r>
      <w:r w:rsidR="00991DDC" w:rsidRPr="00FF0860">
        <w:rPr>
          <w:rFonts w:ascii="Times New Roman" w:hAnsi="Times New Roman" w:cs="Times New Roman"/>
        </w:rPr>
        <w:t>10</w:t>
      </w:r>
      <w:r w:rsidR="00C04578" w:rsidRPr="00FF0860">
        <w:rPr>
          <w:rFonts w:ascii="Times New Roman" w:hAnsi="Times New Roman" w:cs="Times New Roman"/>
        </w:rPr>
        <w:t xml:space="preserve"> were </w:t>
      </w:r>
      <w:r w:rsidR="00991DDC" w:rsidRPr="00FF0860">
        <w:rPr>
          <w:rFonts w:ascii="Times New Roman" w:hAnsi="Times New Roman" w:cs="Times New Roman"/>
        </w:rPr>
        <w:t>0</w:t>
      </w:r>
      <w:r w:rsidR="00C04578" w:rsidRPr="00FF0860">
        <w:rPr>
          <w:rFonts w:ascii="Times New Roman" w:hAnsi="Times New Roman" w:cs="Times New Roman"/>
        </w:rPr>
        <w:t>.1</w:t>
      </w:r>
      <w:r w:rsidR="00991DDC" w:rsidRPr="00FF0860">
        <w:rPr>
          <w:rFonts w:ascii="Times New Roman" w:hAnsi="Times New Roman" w:cs="Times New Roman"/>
        </w:rPr>
        <w:t>0</w:t>
      </w:r>
      <w:r w:rsidR="00C04578" w:rsidRPr="00FF0860">
        <w:rPr>
          <w:rFonts w:ascii="Times New Roman" w:hAnsi="Times New Roman" w:cs="Times New Roman"/>
        </w:rPr>
        <w:t xml:space="preserve">, the null model is favored 10 to 1 over the effects model. </w:t>
      </w:r>
    </w:p>
    <w:p w14:paraId="2E6EEB02" w14:textId="77777777" w:rsidR="003612F1" w:rsidRPr="00FF0860" w:rsidRDefault="00C04578">
      <w:pPr>
        <w:pStyle w:val="Heading21"/>
        <w:rPr>
          <w:rFonts w:ascii="Times New Roman" w:hAnsi="Times New Roman" w:cs="Times New Roman"/>
          <w:szCs w:val="24"/>
        </w:rPr>
      </w:pPr>
      <w:bookmarkStart w:id="13" w:name="current-procedure"/>
      <w:bookmarkEnd w:id="13"/>
      <w:r w:rsidRPr="00FF0860">
        <w:rPr>
          <w:rFonts w:ascii="Times New Roman" w:hAnsi="Times New Roman" w:cs="Times New Roman"/>
          <w:szCs w:val="24"/>
        </w:rPr>
        <w:t>Current Procedure</w:t>
      </w:r>
    </w:p>
    <w:p w14:paraId="4E1FE151" w14:textId="271DFBF1" w:rsidR="0024581B" w:rsidRPr="00FF0860" w:rsidRDefault="00C04578">
      <w:pPr>
        <w:rPr>
          <w:rFonts w:ascii="Times New Roman" w:hAnsi="Times New Roman" w:cs="Times New Roman"/>
        </w:rPr>
      </w:pPr>
      <w:r w:rsidRPr="00FF0860">
        <w:rPr>
          <w:rFonts w:ascii="Times New Roman" w:hAnsi="Times New Roman" w:cs="Times New Roman"/>
        </w:rPr>
        <w:t>The procedure behind Bayes Factor</w:t>
      </w:r>
      <w:r w:rsidR="00895EC4" w:rsidRPr="00FF0860">
        <w:rPr>
          <w:rFonts w:ascii="Times New Roman" w:hAnsi="Times New Roman" w:cs="Times New Roman"/>
        </w:rPr>
        <w:t xml:space="preserve"> (BF)</w:t>
      </w:r>
      <w:r w:rsidRPr="00FF0860">
        <w:rPr>
          <w:rFonts w:ascii="Times New Roman" w:hAnsi="Times New Roman" w:cs="Times New Roman"/>
        </w:rPr>
        <w:t xml:space="preserve"> comparisons requires </w:t>
      </w:r>
      <w:r w:rsidR="004A6224" w:rsidRPr="00FF0860">
        <w:rPr>
          <w:rFonts w:ascii="Times New Roman" w:hAnsi="Times New Roman" w:cs="Times New Roman"/>
        </w:rPr>
        <w:t xml:space="preserve">two </w:t>
      </w:r>
      <w:r w:rsidRPr="00FF0860">
        <w:rPr>
          <w:rFonts w:ascii="Times New Roman" w:hAnsi="Times New Roman" w:cs="Times New Roman"/>
        </w:rPr>
        <w:t xml:space="preserve">steps. </w:t>
      </w:r>
    </w:p>
    <w:p w14:paraId="186A168A" w14:textId="1B34E5C3" w:rsidR="0024581B" w:rsidRPr="00FF0860" w:rsidRDefault="00C04578">
      <w:pPr>
        <w:rPr>
          <w:rFonts w:ascii="Times New Roman" w:hAnsi="Times New Roman" w:cs="Times New Roman"/>
        </w:rPr>
      </w:pPr>
      <w:r w:rsidRPr="00FF0860">
        <w:rPr>
          <w:rFonts w:ascii="Times New Roman" w:hAnsi="Times New Roman" w:cs="Times New Roman"/>
        </w:rPr>
        <w:t xml:space="preserve">1) One must design two models for the data. </w:t>
      </w:r>
      <w:r w:rsidR="00BC0F84" w:rsidRPr="00FF0860">
        <w:rPr>
          <w:rFonts w:ascii="Times New Roman" w:hAnsi="Times New Roman" w:cs="Times New Roman"/>
        </w:rPr>
        <w:t>For our purposes, t</w:t>
      </w:r>
      <w:r w:rsidRPr="00FF0860">
        <w:rPr>
          <w:rFonts w:ascii="Times New Roman" w:hAnsi="Times New Roman" w:cs="Times New Roman"/>
        </w:rPr>
        <w:t>he first of these models will be the null model, which states that there are no differences between means. The second model</w:t>
      </w:r>
      <w:r w:rsidR="00BC0F84" w:rsidRPr="00FF0860">
        <w:rPr>
          <w:rFonts w:ascii="Times New Roman" w:hAnsi="Times New Roman" w:cs="Times New Roman"/>
        </w:rPr>
        <w:t xml:space="preserve"> for these analyses</w:t>
      </w:r>
      <w:r w:rsidRPr="00FF0860">
        <w:rPr>
          <w:rFonts w:ascii="Times New Roman" w:hAnsi="Times New Roman" w:cs="Times New Roman"/>
        </w:rPr>
        <w:t xml:space="preserve"> is the effects model, which states that each mean is allowed to be different from the grand mean. In designing these models, one must choose the prior distributions that are believed to describe the data. Reasonable expectancies of where the data lie should be incorporated in this decision</w:t>
      </w:r>
      <w:r w:rsidR="004A6224" w:rsidRPr="00FF0860">
        <w:rPr>
          <w:rFonts w:ascii="Times New Roman" w:hAnsi="Times New Roman" w:cs="Times New Roman"/>
        </w:rPr>
        <w:t xml:space="preserve"> based on previous research into the studied phenomena </w:t>
      </w:r>
      <w:r w:rsidRPr="00FF0860">
        <w:rPr>
          <w:rFonts w:ascii="Times New Roman" w:hAnsi="Times New Roman" w:cs="Times New Roman"/>
        </w:rPr>
        <w:t>(</w:t>
      </w:r>
      <w:proofErr w:type="spellStart"/>
      <w:r w:rsidRPr="00FF0860">
        <w:rPr>
          <w:rFonts w:ascii="Times New Roman" w:hAnsi="Times New Roman" w:cs="Times New Roman"/>
        </w:rPr>
        <w:t>Rouder</w:t>
      </w:r>
      <w:proofErr w:type="spellEnd"/>
      <w:r w:rsidRPr="00FF0860">
        <w:rPr>
          <w:rFonts w:ascii="Times New Roman" w:hAnsi="Times New Roman" w:cs="Times New Roman"/>
        </w:rPr>
        <w:t xml:space="preserve"> et al., 2012). </w:t>
      </w:r>
    </w:p>
    <w:p w14:paraId="703A85A3" w14:textId="78C31916" w:rsidR="003612F1" w:rsidRPr="00FF0860" w:rsidRDefault="00C04578" w:rsidP="004A6224">
      <w:pPr>
        <w:rPr>
          <w:rFonts w:ascii="Times New Roman" w:hAnsi="Times New Roman" w:cs="Times New Roman"/>
        </w:rPr>
      </w:pPr>
      <w:r w:rsidRPr="00FF0860">
        <w:rPr>
          <w:rFonts w:ascii="Times New Roman" w:hAnsi="Times New Roman" w:cs="Times New Roman"/>
        </w:rPr>
        <w:t>2) Analyze the data given the selected priors and models.</w:t>
      </w:r>
      <w:r w:rsidR="004A6224" w:rsidRPr="00FF0860">
        <w:rPr>
          <w:rFonts w:ascii="Times New Roman" w:hAnsi="Times New Roman" w:cs="Times New Roman"/>
        </w:rPr>
        <w:t xml:space="preserve"> </w:t>
      </w:r>
      <w:r w:rsidRPr="00FF0860">
        <w:rPr>
          <w:rFonts w:ascii="Times New Roman" w:hAnsi="Times New Roman" w:cs="Times New Roman"/>
        </w:rPr>
        <w:t xml:space="preserve">Consider the </w:t>
      </w:r>
      <w:r w:rsidR="00574CA6" w:rsidRPr="00FF0860">
        <w:rPr>
          <w:rFonts w:ascii="Times New Roman" w:hAnsi="Times New Roman" w:cs="Times New Roman"/>
        </w:rPr>
        <w:t>BF</w:t>
      </w:r>
      <w:r w:rsidRPr="00FF0860">
        <w:rPr>
          <w:rFonts w:ascii="Times New Roman" w:hAnsi="Times New Roman" w:cs="Times New Roman"/>
        </w:rPr>
        <w:t xml:space="preserve"> and use the BF10 as evidence of how one should update their beliefs about the models.</w:t>
      </w:r>
    </w:p>
    <w:p w14:paraId="1025BD39" w14:textId="77777777" w:rsidR="003612F1" w:rsidRPr="00FF0860" w:rsidRDefault="00C04578">
      <w:pPr>
        <w:pStyle w:val="BodyText"/>
        <w:rPr>
          <w:rFonts w:ascii="Times New Roman" w:hAnsi="Times New Roman" w:cs="Times New Roman"/>
        </w:rPr>
      </w:pPr>
      <w:r w:rsidRPr="00FF0860">
        <w:rPr>
          <w:rFonts w:ascii="Times New Roman" w:hAnsi="Times New Roman" w:cs="Times New Roman"/>
        </w:rPr>
        <w:t>Based on the flexibility of the analysis, the only assumption that needs to be made is that data exists such that two competing, plausible models with different constraints may be specified. However, given the analysis method we have adopted, we additionally needed to ensure no missing data occurred in our dataset.</w:t>
      </w:r>
    </w:p>
    <w:p w14:paraId="12D8E2B1" w14:textId="09C3A107" w:rsidR="003612F1" w:rsidRPr="00FF0860" w:rsidRDefault="00C04578">
      <w:pPr>
        <w:pStyle w:val="BodyText"/>
        <w:rPr>
          <w:rFonts w:ascii="Times New Roman" w:hAnsi="Times New Roman" w:cs="Times New Roman"/>
        </w:rPr>
      </w:pPr>
      <w:r w:rsidRPr="00FF0860">
        <w:rPr>
          <w:rFonts w:ascii="Times New Roman" w:hAnsi="Times New Roman" w:cs="Times New Roman"/>
        </w:rPr>
        <w:t xml:space="preserve">Bayesian inference improves upon the traditional frequentist point of view by allowing not only a clear interpretation of the evidence provided by the data, but also the ability to speak in favor of the null hypothesis. However, some limitations do arise in this paradigm. Bayesian analyses require the researcher to take an active role in the choice of prior distributions for the phenomenon they are modeling, </w:t>
      </w:r>
      <w:r w:rsidR="004A6224" w:rsidRPr="00FF0860">
        <w:rPr>
          <w:rFonts w:ascii="Times New Roman" w:hAnsi="Times New Roman" w:cs="Times New Roman"/>
        </w:rPr>
        <w:t xml:space="preserve">and </w:t>
      </w:r>
      <w:r w:rsidRPr="00FF0860">
        <w:rPr>
          <w:rFonts w:ascii="Times New Roman" w:hAnsi="Times New Roman" w:cs="Times New Roman"/>
        </w:rPr>
        <w:t>this</w:t>
      </w:r>
      <w:r w:rsidR="004A6224" w:rsidRPr="00FF0860">
        <w:rPr>
          <w:rFonts w:ascii="Times New Roman" w:hAnsi="Times New Roman" w:cs="Times New Roman"/>
        </w:rPr>
        <w:t xml:space="preserve"> decision</w:t>
      </w:r>
      <w:r w:rsidRPr="00FF0860">
        <w:rPr>
          <w:rFonts w:ascii="Times New Roman" w:hAnsi="Times New Roman" w:cs="Times New Roman"/>
        </w:rPr>
        <w:t xml:space="preserve"> can take some effort to fully understand; however, in the meantime there are packages such as </w:t>
      </w:r>
      <w:commentRangeStart w:id="14"/>
      <w:r w:rsidR="004A6224" w:rsidRPr="00FF0860">
        <w:rPr>
          <w:rFonts w:ascii="Times New Roman" w:hAnsi="Times New Roman" w:cs="Times New Roman"/>
        </w:rPr>
        <w:t xml:space="preserve">Bayes Factor </w:t>
      </w:r>
      <w:commentRangeEnd w:id="14"/>
      <w:r w:rsidR="00574CA6" w:rsidRPr="00FF0860">
        <w:rPr>
          <w:rStyle w:val="CommentReference"/>
          <w:rFonts w:ascii="Times New Roman" w:hAnsi="Times New Roman" w:cs="Times New Roman"/>
          <w:sz w:val="24"/>
          <w:szCs w:val="24"/>
        </w:rPr>
        <w:commentReference w:id="14"/>
      </w:r>
      <w:r w:rsidRPr="00FF0860">
        <w:rPr>
          <w:rFonts w:ascii="Times New Roman" w:hAnsi="Times New Roman" w:cs="Times New Roman"/>
        </w:rPr>
        <w:t xml:space="preserve">that allow the researcher simple default options that can readily lend themselves to many research </w:t>
      </w:r>
      <w:r w:rsidRPr="00FF0860">
        <w:rPr>
          <w:rFonts w:ascii="Times New Roman" w:hAnsi="Times New Roman" w:cs="Times New Roman"/>
        </w:rPr>
        <w:lastRenderedPageBreak/>
        <w:t>areas with little fear of being outrageous specifications. Further, unlike NHST, Bayesian analyses do not necessarily control long-run error rates</w:t>
      </w:r>
      <w:r w:rsidR="004A6224" w:rsidRPr="00FF0860">
        <w:rPr>
          <w:rFonts w:ascii="Times New Roman" w:hAnsi="Times New Roman" w:cs="Times New Roman"/>
        </w:rPr>
        <w:t>, as the focus is on updating current model beliefs</w:t>
      </w:r>
      <w:r w:rsidRPr="00FF0860">
        <w:rPr>
          <w:rFonts w:ascii="Times New Roman" w:hAnsi="Times New Roman" w:cs="Times New Roman"/>
        </w:rPr>
        <w:t>.</w:t>
      </w:r>
      <w:r w:rsidR="004A6224" w:rsidRPr="00FF0860">
        <w:rPr>
          <w:rFonts w:ascii="Times New Roman" w:hAnsi="Times New Roman" w:cs="Times New Roman"/>
        </w:rPr>
        <w:t xml:space="preserve"> </w:t>
      </w:r>
      <w:r w:rsidRPr="00FF0860">
        <w:rPr>
          <w:rFonts w:ascii="Times New Roman" w:hAnsi="Times New Roman" w:cs="Times New Roman"/>
        </w:rPr>
        <w:t>Another concern that many researchers have is that these analyses are necessarily sensitive to prior</w:t>
      </w:r>
      <w:r w:rsidR="004A6224" w:rsidRPr="00FF0860">
        <w:rPr>
          <w:rFonts w:ascii="Times New Roman" w:hAnsi="Times New Roman" w:cs="Times New Roman"/>
        </w:rPr>
        <w:t xml:space="preserve"> choice</w:t>
      </w:r>
      <w:r w:rsidRPr="00FF0860">
        <w:rPr>
          <w:rFonts w:ascii="Times New Roman" w:hAnsi="Times New Roman" w:cs="Times New Roman"/>
        </w:rPr>
        <w:t xml:space="preserve">. </w:t>
      </w:r>
      <w:commentRangeStart w:id="15"/>
      <w:r w:rsidRPr="00FF0860">
        <w:rPr>
          <w:rFonts w:ascii="Times New Roman" w:hAnsi="Times New Roman" w:cs="Times New Roman"/>
        </w:rPr>
        <w:t xml:space="preserve">However, research has shown that </w:t>
      </w:r>
      <w:r w:rsidR="00997B66" w:rsidRPr="00FF0860">
        <w:rPr>
          <w:rFonts w:ascii="Times New Roman" w:hAnsi="Times New Roman" w:cs="Times New Roman"/>
        </w:rPr>
        <w:t xml:space="preserve">the choice of priors has essentially no effect on conclusions when sufficient data has been collected as the priors give way to the </w:t>
      </w:r>
      <w:r w:rsidR="00A71C99" w:rsidRPr="00FF0860">
        <w:rPr>
          <w:rFonts w:ascii="Times New Roman" w:hAnsi="Times New Roman" w:cs="Times New Roman"/>
        </w:rPr>
        <w:t>weight</w:t>
      </w:r>
      <w:r w:rsidR="00997B66" w:rsidRPr="00FF0860">
        <w:rPr>
          <w:rFonts w:ascii="Times New Roman" w:hAnsi="Times New Roman" w:cs="Times New Roman"/>
        </w:rPr>
        <w:t xml:space="preserve"> of the data </w:t>
      </w:r>
      <w:commentRangeEnd w:id="15"/>
      <w:r w:rsidR="00997B66" w:rsidRPr="00FF0860">
        <w:rPr>
          <w:rStyle w:val="CommentReference"/>
          <w:rFonts w:ascii="Times New Roman" w:hAnsi="Times New Roman" w:cs="Times New Roman"/>
          <w:sz w:val="24"/>
          <w:szCs w:val="24"/>
        </w:rPr>
        <w:commentReference w:id="15"/>
      </w:r>
      <w:r w:rsidRPr="00FF0860">
        <w:rPr>
          <w:rFonts w:ascii="Times New Roman" w:hAnsi="Times New Roman" w:cs="Times New Roman"/>
        </w:rPr>
        <w:t>(</w:t>
      </w:r>
      <w:proofErr w:type="spellStart"/>
      <w:r w:rsidRPr="00FF0860">
        <w:rPr>
          <w:rFonts w:ascii="Times New Roman" w:hAnsi="Times New Roman" w:cs="Times New Roman"/>
        </w:rPr>
        <w:t>Klugkist</w:t>
      </w:r>
      <w:proofErr w:type="spellEnd"/>
      <w:r w:rsidRPr="00FF0860">
        <w:rPr>
          <w:rFonts w:ascii="Times New Roman" w:hAnsi="Times New Roman" w:cs="Times New Roman"/>
        </w:rPr>
        <w:t xml:space="preserve"> &amp; </w:t>
      </w:r>
      <w:proofErr w:type="spellStart"/>
      <w:r w:rsidRPr="00FF0860">
        <w:rPr>
          <w:rFonts w:ascii="Times New Roman" w:hAnsi="Times New Roman" w:cs="Times New Roman"/>
        </w:rPr>
        <w:t>Hoijting</w:t>
      </w:r>
      <w:proofErr w:type="spellEnd"/>
      <w:r w:rsidRPr="00FF0860">
        <w:rPr>
          <w:rFonts w:ascii="Times New Roman" w:hAnsi="Times New Roman" w:cs="Times New Roman"/>
        </w:rPr>
        <w:t xml:space="preserve">, 2007; </w:t>
      </w:r>
      <w:proofErr w:type="spellStart"/>
      <w:r w:rsidRPr="00FF0860">
        <w:rPr>
          <w:rFonts w:ascii="Times New Roman" w:hAnsi="Times New Roman" w:cs="Times New Roman"/>
        </w:rPr>
        <w:t>Rouder</w:t>
      </w:r>
      <w:proofErr w:type="spellEnd"/>
      <w:r w:rsidRPr="00FF0860">
        <w:rPr>
          <w:rFonts w:ascii="Times New Roman" w:hAnsi="Times New Roman" w:cs="Times New Roman"/>
        </w:rPr>
        <w:t xml:space="preserve"> et al. 2012) and when reasonable priors are considered, data are only mildly sensitive to these (</w:t>
      </w:r>
      <w:proofErr w:type="spellStart"/>
      <w:r w:rsidRPr="00FF0860">
        <w:rPr>
          <w:rFonts w:ascii="Times New Roman" w:hAnsi="Times New Roman" w:cs="Times New Roman"/>
        </w:rPr>
        <w:t>Haaf</w:t>
      </w:r>
      <w:proofErr w:type="spellEnd"/>
      <w:r w:rsidRPr="00FF0860">
        <w:rPr>
          <w:rFonts w:ascii="Times New Roman" w:hAnsi="Times New Roman" w:cs="Times New Roman"/>
        </w:rPr>
        <w:t xml:space="preserve"> &amp; </w:t>
      </w:r>
      <w:proofErr w:type="spellStart"/>
      <w:r w:rsidRPr="00FF0860">
        <w:rPr>
          <w:rFonts w:ascii="Times New Roman" w:hAnsi="Times New Roman" w:cs="Times New Roman"/>
        </w:rPr>
        <w:t>Rouder</w:t>
      </w:r>
      <w:proofErr w:type="spellEnd"/>
      <w:r w:rsidRPr="00FF0860">
        <w:rPr>
          <w:rFonts w:ascii="Times New Roman" w:hAnsi="Times New Roman" w:cs="Times New Roman"/>
        </w:rPr>
        <w:t xml:space="preserve">, submitted). Finally, </w:t>
      </w:r>
      <w:r w:rsidR="00B37E4A" w:rsidRPr="00FF0860">
        <w:rPr>
          <w:rFonts w:ascii="Times New Roman" w:hAnsi="Times New Roman" w:cs="Times New Roman"/>
        </w:rPr>
        <w:t xml:space="preserve">many </w:t>
      </w:r>
      <w:r w:rsidRPr="00FF0860">
        <w:rPr>
          <w:rFonts w:ascii="Times New Roman" w:hAnsi="Times New Roman" w:cs="Times New Roman"/>
        </w:rPr>
        <w:t>believe</w:t>
      </w:r>
      <w:r w:rsidR="00B37E4A" w:rsidRPr="00FF0860">
        <w:rPr>
          <w:rFonts w:ascii="Times New Roman" w:hAnsi="Times New Roman" w:cs="Times New Roman"/>
        </w:rPr>
        <w:t xml:space="preserve"> Bayesian analysis</w:t>
      </w:r>
      <w:r w:rsidRPr="00FF0860">
        <w:rPr>
          <w:rFonts w:ascii="Times New Roman" w:hAnsi="Times New Roman" w:cs="Times New Roman"/>
        </w:rPr>
        <w:t xml:space="preserve"> to be too computationally intensive to complete. However, many simple programs, packages, and tutorials exist to help ease the transition from frequentist to Bayesian analysis (JASP Team, 2017; </w:t>
      </w:r>
      <w:proofErr w:type="spellStart"/>
      <w:r w:rsidRPr="00FF0860">
        <w:rPr>
          <w:rFonts w:ascii="Times New Roman" w:hAnsi="Times New Roman" w:cs="Times New Roman"/>
        </w:rPr>
        <w:t>Kruschke</w:t>
      </w:r>
      <w:proofErr w:type="spellEnd"/>
      <w:r w:rsidRPr="00FF0860">
        <w:rPr>
          <w:rFonts w:ascii="Times New Roman" w:hAnsi="Times New Roman" w:cs="Times New Roman"/>
        </w:rPr>
        <w:t xml:space="preserve">, 2014; Morey &amp; </w:t>
      </w:r>
      <w:proofErr w:type="spellStart"/>
      <w:r w:rsidRPr="00FF0860">
        <w:rPr>
          <w:rFonts w:ascii="Times New Roman" w:hAnsi="Times New Roman" w:cs="Times New Roman"/>
        </w:rPr>
        <w:t>Rouder</w:t>
      </w:r>
      <w:proofErr w:type="spellEnd"/>
      <w:r w:rsidRPr="00FF0860">
        <w:rPr>
          <w:rFonts w:ascii="Times New Roman" w:hAnsi="Times New Roman" w:cs="Times New Roman"/>
        </w:rPr>
        <w:t>, 2015).</w:t>
      </w:r>
    </w:p>
    <w:p w14:paraId="257D4F82" w14:textId="77777777" w:rsidR="003612F1" w:rsidRPr="00FF0860" w:rsidRDefault="00C04578">
      <w:pPr>
        <w:pStyle w:val="Heading11"/>
        <w:rPr>
          <w:rFonts w:ascii="Times New Roman" w:hAnsi="Times New Roman" w:cs="Times New Roman"/>
          <w:szCs w:val="24"/>
        </w:rPr>
      </w:pPr>
      <w:bookmarkStart w:id="16" w:name="observation-oriented-modeling"/>
      <w:bookmarkEnd w:id="16"/>
      <w:r w:rsidRPr="00FF0860">
        <w:rPr>
          <w:rFonts w:ascii="Times New Roman" w:hAnsi="Times New Roman" w:cs="Times New Roman"/>
          <w:szCs w:val="24"/>
        </w:rPr>
        <w:t>Observation Oriented Modeling</w:t>
      </w:r>
    </w:p>
    <w:p w14:paraId="535FF256" w14:textId="77777777" w:rsidR="003612F1" w:rsidRPr="00FF0860" w:rsidRDefault="00C04578">
      <w:pPr>
        <w:pStyle w:val="Heading21"/>
        <w:rPr>
          <w:rFonts w:ascii="Times New Roman" w:hAnsi="Times New Roman" w:cs="Times New Roman"/>
          <w:szCs w:val="24"/>
        </w:rPr>
      </w:pPr>
      <w:bookmarkStart w:id="17" w:name="history-2"/>
      <w:bookmarkEnd w:id="17"/>
      <w:r w:rsidRPr="00FF0860">
        <w:rPr>
          <w:rFonts w:ascii="Times New Roman" w:hAnsi="Times New Roman" w:cs="Times New Roman"/>
          <w:szCs w:val="24"/>
        </w:rPr>
        <w:t>History</w:t>
      </w:r>
    </w:p>
    <w:p w14:paraId="22E0AB5B" w14:textId="3DC98D03" w:rsidR="003612F1" w:rsidRPr="00FF0860" w:rsidRDefault="00C04578">
      <w:pPr>
        <w:rPr>
          <w:rFonts w:ascii="Times New Roman" w:hAnsi="Times New Roman" w:cs="Times New Roman"/>
        </w:rPr>
      </w:pPr>
      <w:r w:rsidRPr="00FF0860">
        <w:rPr>
          <w:rFonts w:ascii="Times New Roman" w:hAnsi="Times New Roman" w:cs="Times New Roman"/>
        </w:rPr>
        <w:t>James Grice argues that our problems as a science go beyond use of NHST and extend into the philosophical ideas underpinning our research</w:t>
      </w:r>
      <w:r w:rsidR="0099106B" w:rsidRPr="00FF0860">
        <w:rPr>
          <w:rFonts w:ascii="Times New Roman" w:hAnsi="Times New Roman" w:cs="Times New Roman"/>
        </w:rPr>
        <w:t xml:space="preserve">. Therefore, he developed </w:t>
      </w:r>
      <w:r w:rsidRPr="00FF0860">
        <w:rPr>
          <w:rFonts w:ascii="Times New Roman" w:hAnsi="Times New Roman" w:cs="Times New Roman"/>
        </w:rPr>
        <w:t xml:space="preserve">a new paradigm called Observation Oriented Modeling (OOM). He </w:t>
      </w:r>
      <w:r w:rsidR="007E4A91" w:rsidRPr="00FF0860">
        <w:rPr>
          <w:rFonts w:ascii="Times New Roman" w:hAnsi="Times New Roman" w:cs="Times New Roman"/>
        </w:rPr>
        <w:t>reasons</w:t>
      </w:r>
      <w:r w:rsidRPr="00FF0860">
        <w:rPr>
          <w:rFonts w:ascii="Times New Roman" w:hAnsi="Times New Roman" w:cs="Times New Roman"/>
        </w:rPr>
        <w:t xml:space="preserve"> that by viewing psychology through the lens of realism, instead of positivism, we should be able to properly and effectively conduct research and analyze data. In contrast to positivism</w:t>
      </w:r>
      <w:r w:rsidR="00C944DC" w:rsidRPr="00FF0860">
        <w:rPr>
          <w:rFonts w:ascii="Times New Roman" w:hAnsi="Times New Roman" w:cs="Times New Roman"/>
        </w:rPr>
        <w:t xml:space="preserve"> (i.e., </w:t>
      </w:r>
      <w:r w:rsidRPr="00FF0860">
        <w:rPr>
          <w:rFonts w:ascii="Times New Roman" w:hAnsi="Times New Roman" w:cs="Times New Roman"/>
        </w:rPr>
        <w:t>which is solely concerned with finding an effect, not with how the effect occurred</w:t>
      </w:r>
      <w:r w:rsidR="00373F22" w:rsidRPr="00FF0860">
        <w:rPr>
          <w:rFonts w:ascii="Times New Roman" w:hAnsi="Times New Roman" w:cs="Times New Roman"/>
        </w:rPr>
        <w:t xml:space="preserve">), </w:t>
      </w:r>
      <w:r w:rsidRPr="00FF0860">
        <w:rPr>
          <w:rFonts w:ascii="Times New Roman" w:hAnsi="Times New Roman" w:cs="Times New Roman"/>
        </w:rPr>
        <w:t xml:space="preserve">realism is the belief that effects conform to their cause and that all theories have an underlying truth. By viewing science as knowing nature through its causes, we can use Aristotle's four causes (material, efficient, formal, and final) to think in terms of forming structures and processes for phenomena. Switching to this philosophy allows for techniques that match the daily activities of social scientists in their endeavors to unravel the story of how humans operate. </w:t>
      </w:r>
      <w:r w:rsidR="000B5622" w:rsidRPr="00FF0860">
        <w:rPr>
          <w:rFonts w:ascii="Times New Roman" w:hAnsi="Times New Roman" w:cs="Times New Roman"/>
        </w:rPr>
        <w:t xml:space="preserve">Using </w:t>
      </w:r>
      <w:r w:rsidRPr="00FF0860">
        <w:rPr>
          <w:rFonts w:ascii="Times New Roman" w:hAnsi="Times New Roman" w:cs="Times New Roman"/>
        </w:rPr>
        <w:t>OOM</w:t>
      </w:r>
      <w:r w:rsidR="000B5622" w:rsidRPr="00FF0860">
        <w:rPr>
          <w:rFonts w:ascii="Times New Roman" w:hAnsi="Times New Roman" w:cs="Times New Roman"/>
        </w:rPr>
        <w:t>, a researcher</w:t>
      </w:r>
      <w:r w:rsidRPr="00FF0860">
        <w:rPr>
          <w:rFonts w:ascii="Times New Roman" w:hAnsi="Times New Roman" w:cs="Times New Roman"/>
        </w:rPr>
        <w:t xml:space="preserve"> does not focus on population parameters and their various underlying assumptions; instead</w:t>
      </w:r>
      <w:r w:rsidR="00E22EFA" w:rsidRPr="00FF0860">
        <w:rPr>
          <w:rFonts w:ascii="Times New Roman" w:hAnsi="Times New Roman" w:cs="Times New Roman"/>
        </w:rPr>
        <w:t>,</w:t>
      </w:r>
      <w:r w:rsidRPr="00FF0860">
        <w:rPr>
          <w:rFonts w:ascii="Times New Roman" w:hAnsi="Times New Roman" w:cs="Times New Roman"/>
        </w:rPr>
        <w:t xml:space="preserve"> the researcher is encouraged to take a step back and to focus on observations at the level of the individual.</w:t>
      </w:r>
    </w:p>
    <w:p w14:paraId="32EAD122" w14:textId="532B7A58" w:rsidR="003612F1" w:rsidRPr="00FF0860" w:rsidRDefault="00C04578" w:rsidP="000C300D">
      <w:pPr>
        <w:pStyle w:val="BodyText"/>
        <w:rPr>
          <w:rFonts w:ascii="Times New Roman" w:hAnsi="Times New Roman" w:cs="Times New Roman"/>
        </w:rPr>
      </w:pPr>
      <w:r w:rsidRPr="00FF0860">
        <w:rPr>
          <w:rFonts w:ascii="Times New Roman" w:hAnsi="Times New Roman" w:cs="Times New Roman"/>
        </w:rPr>
        <w:t>Generally speaking, this approach can handle any type of data, including ordinal rankings and frequency counts, as all analyses are calculated in the same general fashion. This simplicity occurs because OOM works on the deep structure of the data. Briefly, this means that through observation</w:t>
      </w:r>
      <w:r w:rsidR="00F35BA1" w:rsidRPr="00FF0860">
        <w:rPr>
          <w:rFonts w:ascii="Times New Roman" w:hAnsi="Times New Roman" w:cs="Times New Roman"/>
        </w:rPr>
        <w:t>al</w:t>
      </w:r>
      <w:r w:rsidRPr="00FF0860">
        <w:rPr>
          <w:rFonts w:ascii="Times New Roman" w:hAnsi="Times New Roman" w:cs="Times New Roman"/>
        </w:rPr>
        <w:t xml:space="preserve"> definition, the </w:t>
      </w:r>
      <w:r w:rsidR="00206377" w:rsidRPr="00FF0860">
        <w:rPr>
          <w:rFonts w:ascii="Times New Roman" w:hAnsi="Times New Roman" w:cs="Times New Roman"/>
        </w:rPr>
        <w:t>program</w:t>
      </w:r>
      <w:r w:rsidR="000C26D5" w:rsidRPr="00FF0860">
        <w:rPr>
          <w:rFonts w:ascii="Times New Roman" w:hAnsi="Times New Roman" w:cs="Times New Roman"/>
        </w:rPr>
        <w:t xml:space="preserve"> </w:t>
      </w:r>
      <w:r w:rsidR="00206377" w:rsidRPr="00FF0860">
        <w:rPr>
          <w:rFonts w:ascii="Times New Roman" w:hAnsi="Times New Roman" w:cs="Times New Roman"/>
        </w:rPr>
        <w:t>separates</w:t>
      </w:r>
      <w:r w:rsidRPr="00FF0860">
        <w:rPr>
          <w:rFonts w:ascii="Times New Roman" w:hAnsi="Times New Roman" w:cs="Times New Roman"/>
        </w:rPr>
        <w:t xml:space="preserve"> these units into binary code. Deep structures can be arranged to form a matrix, which can then be manipulated via matrix </w:t>
      </w:r>
      <w:r w:rsidRPr="00FF0860">
        <w:rPr>
          <w:rFonts w:ascii="Times New Roman" w:hAnsi="Times New Roman" w:cs="Times New Roman"/>
        </w:rPr>
        <w:lastRenderedPageBreak/>
        <w:t>algebra, binary Procrustes rotation, and other operations to investigate the data.</w:t>
      </w:r>
      <w:r w:rsidR="003F1EAF" w:rsidRPr="00FF0860">
        <w:rPr>
          <w:rFonts w:ascii="Times New Roman" w:hAnsi="Times New Roman" w:cs="Times New Roman"/>
        </w:rPr>
        <w:t xml:space="preserve"> </w:t>
      </w:r>
      <w:r w:rsidRPr="00FF0860">
        <w:rPr>
          <w:rFonts w:ascii="Times New Roman" w:hAnsi="Times New Roman" w:cs="Times New Roman"/>
        </w:rPr>
        <w:t xml:space="preserve">The most important values from any OOM analysis are the PCC (percent complete match) values. These values represent how well the observations matched the stated or expected pattern or, in the case of causal modeling, how many of the observations conformed to a given cause. Complete matches are the proportion of observations that match the </w:t>
      </w:r>
      <w:r w:rsidR="00467883" w:rsidRPr="00FF0860">
        <w:rPr>
          <w:rFonts w:ascii="Times New Roman" w:hAnsi="Times New Roman" w:cs="Times New Roman"/>
        </w:rPr>
        <w:t>researcher-</w:t>
      </w:r>
      <w:r w:rsidRPr="00FF0860">
        <w:rPr>
          <w:rFonts w:ascii="Times New Roman" w:hAnsi="Times New Roman" w:cs="Times New Roman"/>
        </w:rPr>
        <w:t>designated pattern on all dimensions. The PCC value replaces all of the conventional values for effect size used in statistical analyses. The analysis we focus on here (Ordinal Pattern Analysis; OPA) does not form any type of linear or nonlinear equation or regression, but simply looks for those individuals who match the expected ordinal pattern.</w:t>
      </w:r>
    </w:p>
    <w:p w14:paraId="7565C291" w14:textId="43EEB98D" w:rsidR="003612F1" w:rsidRPr="00FF0860" w:rsidRDefault="00C04578">
      <w:pPr>
        <w:pStyle w:val="BodyText"/>
        <w:rPr>
          <w:rFonts w:ascii="Times New Roman" w:hAnsi="Times New Roman" w:cs="Times New Roman"/>
        </w:rPr>
      </w:pPr>
      <w:r w:rsidRPr="00FF0860">
        <w:rPr>
          <w:rFonts w:ascii="Times New Roman" w:hAnsi="Times New Roman" w:cs="Times New Roman"/>
        </w:rPr>
        <w:t xml:space="preserve">In OOM, p-values are no longer </w:t>
      </w:r>
      <w:r w:rsidR="004E023F" w:rsidRPr="00FF0860">
        <w:rPr>
          <w:rFonts w:ascii="Times New Roman" w:hAnsi="Times New Roman" w:cs="Times New Roman"/>
        </w:rPr>
        <w:t>utilized</w:t>
      </w:r>
      <w:r w:rsidRPr="00FF0860">
        <w:rPr>
          <w:rFonts w:ascii="Times New Roman" w:hAnsi="Times New Roman" w:cs="Times New Roman"/>
        </w:rPr>
        <w:t>. As a secondary form of reference value, a chance value or c-value, is obtained by randomizing observations</w:t>
      </w:r>
      <w:r w:rsidR="00216D5B" w:rsidRPr="00FF0860">
        <w:rPr>
          <w:rFonts w:ascii="Times New Roman" w:hAnsi="Times New Roman" w:cs="Times New Roman"/>
        </w:rPr>
        <w:t xml:space="preserve"> a researcher set number of times, often</w:t>
      </w:r>
      <w:r w:rsidRPr="00FF0860">
        <w:rPr>
          <w:rFonts w:ascii="Times New Roman" w:hAnsi="Times New Roman" w:cs="Times New Roman"/>
        </w:rPr>
        <w:t xml:space="preserve"> thousands of times. This randomization procedure is </w:t>
      </w:r>
      <w:r w:rsidR="00961E07" w:rsidRPr="00FF0860">
        <w:rPr>
          <w:rFonts w:ascii="Times New Roman" w:hAnsi="Times New Roman" w:cs="Times New Roman"/>
        </w:rPr>
        <w:t>akin to permutation tests,</w:t>
      </w:r>
      <w:r w:rsidRPr="00FF0860">
        <w:rPr>
          <w:rFonts w:ascii="Times New Roman" w:hAnsi="Times New Roman" w:cs="Times New Roman"/>
        </w:rPr>
        <w:t xml:space="preserve"> where the original data is shuffled a number of times to create a number of comparable data sets. These randomized data sets are then compared to the designated pattern. If the randomized data sets fit the pattern as well as or better than the actual data does, the c-value will be high (close to 1). Low c-values (close to 0) are indicative of distinct observations that are not likely due to chance. Although low c-values, like low p-values, are desirable, c-values do not adhere to a strict cut-off and should be considered a secondary form of confirmation for the researcher that their results are distinct. </w:t>
      </w:r>
    </w:p>
    <w:p w14:paraId="5BE61DE0" w14:textId="77777777" w:rsidR="003612F1" w:rsidRPr="00FF0860" w:rsidRDefault="00C04578">
      <w:pPr>
        <w:pStyle w:val="Heading21"/>
        <w:rPr>
          <w:rFonts w:ascii="Times New Roman" w:hAnsi="Times New Roman" w:cs="Times New Roman"/>
          <w:szCs w:val="24"/>
        </w:rPr>
      </w:pPr>
      <w:bookmarkStart w:id="18" w:name="current-procedure-1"/>
      <w:bookmarkEnd w:id="18"/>
      <w:r w:rsidRPr="00FF0860">
        <w:rPr>
          <w:rFonts w:ascii="Times New Roman" w:hAnsi="Times New Roman" w:cs="Times New Roman"/>
          <w:szCs w:val="24"/>
        </w:rPr>
        <w:t>Current Procedure</w:t>
      </w:r>
    </w:p>
    <w:p w14:paraId="248B9C2E" w14:textId="67F1BC38" w:rsidR="00961E07" w:rsidRPr="00FF0860" w:rsidRDefault="00C04578">
      <w:pPr>
        <w:rPr>
          <w:rFonts w:ascii="Times New Roman" w:hAnsi="Times New Roman" w:cs="Times New Roman"/>
        </w:rPr>
      </w:pPr>
      <w:r w:rsidRPr="00FF0860">
        <w:rPr>
          <w:rFonts w:ascii="Times New Roman" w:hAnsi="Times New Roman" w:cs="Times New Roman"/>
        </w:rPr>
        <w:t>The OPA is analogous to repeated measure</w:t>
      </w:r>
      <w:r w:rsidR="00961E07" w:rsidRPr="00FF0860">
        <w:rPr>
          <w:rFonts w:ascii="Times New Roman" w:hAnsi="Times New Roman" w:cs="Times New Roman"/>
        </w:rPr>
        <w:t>s</w:t>
      </w:r>
      <w:r w:rsidRPr="00FF0860">
        <w:rPr>
          <w:rFonts w:ascii="Times New Roman" w:hAnsi="Times New Roman" w:cs="Times New Roman"/>
        </w:rPr>
        <w:t xml:space="preserve"> ANOVA and contains </w:t>
      </w:r>
      <w:r w:rsidR="00961E07" w:rsidRPr="00FF0860">
        <w:rPr>
          <w:rFonts w:ascii="Times New Roman" w:hAnsi="Times New Roman" w:cs="Times New Roman"/>
        </w:rPr>
        <w:t>two</w:t>
      </w:r>
      <w:r w:rsidRPr="00FF0860">
        <w:rPr>
          <w:rFonts w:ascii="Times New Roman" w:hAnsi="Times New Roman" w:cs="Times New Roman"/>
        </w:rPr>
        <w:t xml:space="preserve"> steps. </w:t>
      </w:r>
    </w:p>
    <w:p w14:paraId="0665963F" w14:textId="54B8EEB6" w:rsidR="00961E07" w:rsidRPr="00FF0860" w:rsidRDefault="00C04578">
      <w:pPr>
        <w:rPr>
          <w:rFonts w:ascii="Times New Roman" w:hAnsi="Times New Roman" w:cs="Times New Roman"/>
        </w:rPr>
      </w:pPr>
      <w:r w:rsidRPr="00FF0860">
        <w:rPr>
          <w:rFonts w:ascii="Times New Roman" w:hAnsi="Times New Roman" w:cs="Times New Roman"/>
        </w:rPr>
        <w:t>1) Designate the expected ranked pattern: each variable as being higher, lower, or equal to the other variables. See Figure X for an example of a defined pattern (Note that "+"s represent hypothesized squares for the given pattern and "O"s represent non</w:t>
      </w:r>
      <w:r w:rsidR="00B70CB6" w:rsidRPr="00FF0860">
        <w:rPr>
          <w:rFonts w:ascii="Times New Roman" w:hAnsi="Times New Roman" w:cs="Times New Roman"/>
        </w:rPr>
        <w:t>-</w:t>
      </w:r>
      <w:r w:rsidRPr="00FF0860">
        <w:rPr>
          <w:rFonts w:ascii="Times New Roman" w:hAnsi="Times New Roman" w:cs="Times New Roman"/>
        </w:rPr>
        <w:t xml:space="preserve">hypothesized squares). </w:t>
      </w:r>
    </w:p>
    <w:p w14:paraId="2614F51D" w14:textId="55AA9727" w:rsidR="003612F1" w:rsidRPr="00FF0860" w:rsidRDefault="00C04578">
      <w:pPr>
        <w:rPr>
          <w:rFonts w:ascii="Times New Roman" w:hAnsi="Times New Roman" w:cs="Times New Roman"/>
        </w:rPr>
      </w:pPr>
      <w:r w:rsidRPr="00FF0860">
        <w:rPr>
          <w:rFonts w:ascii="Times New Roman" w:hAnsi="Times New Roman" w:cs="Times New Roman"/>
        </w:rPr>
        <w:t>2) Analyze the data using the OPA. Consider the PCC and c-values in light of the data and use your best judgment as to whether or not the data conform to the expected pattern. This analysis only requires the assumption that the data exists such that a pattern may be designed.</w:t>
      </w:r>
    </w:p>
    <w:p w14:paraId="5A219F2D" w14:textId="77777777" w:rsidR="00D51B34" w:rsidRPr="00FF0860" w:rsidRDefault="00D51B34">
      <w:pPr>
        <w:rPr>
          <w:rFonts w:ascii="Times New Roman" w:hAnsi="Times New Roman" w:cs="Times New Roman"/>
        </w:rPr>
      </w:pPr>
    </w:p>
    <w:p w14:paraId="6C51135D" w14:textId="77777777" w:rsidR="00E265DE" w:rsidRDefault="00D51B34">
      <w:pPr>
        <w:rPr>
          <w:rFonts w:ascii="Times New Roman" w:hAnsi="Times New Roman" w:cs="Times New Roman"/>
        </w:rPr>
      </w:pPr>
      <w:commentRangeStart w:id="19"/>
      <w:commentRangeStart w:id="20"/>
      <w:r w:rsidRPr="00FF0860">
        <w:rPr>
          <w:rFonts w:ascii="Times New Roman" w:hAnsi="Times New Roman" w:cs="Times New Roman"/>
          <w:noProof/>
        </w:rPr>
        <w:lastRenderedPageBreak/>
        <w:drawing>
          <wp:inline distT="0" distB="0" distL="0" distR="0" wp14:anchorId="4DD2F4F0" wp14:editId="310B6E22">
            <wp:extent cx="5156200" cy="345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6200" cy="3454400"/>
                    </a:xfrm>
                    <a:prstGeom prst="rect">
                      <a:avLst/>
                    </a:prstGeom>
                  </pic:spPr>
                </pic:pic>
              </a:graphicData>
            </a:graphic>
          </wp:inline>
        </w:drawing>
      </w:r>
      <w:commentRangeEnd w:id="19"/>
      <w:commentRangeEnd w:id="20"/>
      <w:r w:rsidR="00E8775E" w:rsidRPr="00FF0860">
        <w:rPr>
          <w:rStyle w:val="CommentReference"/>
          <w:rFonts w:ascii="Times New Roman" w:hAnsi="Times New Roman" w:cs="Times New Roman"/>
          <w:sz w:val="24"/>
          <w:szCs w:val="24"/>
        </w:rPr>
        <w:commentReference w:id="19"/>
      </w:r>
    </w:p>
    <w:p w14:paraId="0347A626" w14:textId="77777777" w:rsidR="00E265DE" w:rsidRDefault="00E265DE">
      <w:pPr>
        <w:rPr>
          <w:rFonts w:ascii="Times New Roman" w:hAnsi="Times New Roman" w:cs="Times New Roman"/>
        </w:rPr>
      </w:pPr>
    </w:p>
    <w:tbl>
      <w:tblPr>
        <w:tblStyle w:val="TableGrid"/>
        <w:tblW w:w="0" w:type="auto"/>
        <w:tblLook w:val="04A0" w:firstRow="1" w:lastRow="0" w:firstColumn="1" w:lastColumn="0" w:noHBand="0" w:noVBand="1"/>
      </w:tblPr>
      <w:tblGrid>
        <w:gridCol w:w="2322"/>
        <w:gridCol w:w="2322"/>
        <w:gridCol w:w="2322"/>
        <w:gridCol w:w="2322"/>
      </w:tblGrid>
      <w:tr w:rsidR="00E678A3" w14:paraId="4F0242D7" w14:textId="77777777" w:rsidTr="00E678A3">
        <w:tc>
          <w:tcPr>
            <w:tcW w:w="2322" w:type="dxa"/>
            <w:tcBorders>
              <w:top w:val="nil"/>
              <w:left w:val="nil"/>
              <w:bottom w:val="nil"/>
              <w:right w:val="nil"/>
            </w:tcBorders>
            <w:vAlign w:val="center"/>
          </w:tcPr>
          <w:p w14:paraId="2B5E94DC" w14:textId="77777777" w:rsidR="00E678A3" w:rsidRPr="00E678A3" w:rsidRDefault="00E678A3" w:rsidP="00E678A3">
            <w:pPr>
              <w:spacing w:line="240" w:lineRule="auto"/>
              <w:ind w:firstLine="0"/>
              <w:jc w:val="right"/>
              <w:rPr>
                <w:rFonts w:ascii="Times New Roman" w:hAnsi="Times New Roman" w:cs="Times New Roman"/>
                <w:sz w:val="30"/>
                <w:szCs w:val="30"/>
              </w:rPr>
            </w:pPr>
          </w:p>
        </w:tc>
        <w:tc>
          <w:tcPr>
            <w:tcW w:w="2322" w:type="dxa"/>
            <w:tcBorders>
              <w:top w:val="nil"/>
              <w:left w:val="nil"/>
              <w:bottom w:val="single" w:sz="4" w:space="0" w:color="auto"/>
              <w:right w:val="nil"/>
            </w:tcBorders>
            <w:vAlign w:val="center"/>
          </w:tcPr>
          <w:p w14:paraId="668196A8" w14:textId="1740893C" w:rsidR="00E678A3" w:rsidRPr="00E678A3" w:rsidRDefault="00E678A3" w:rsidP="00E678A3">
            <w:pPr>
              <w:spacing w:line="240" w:lineRule="auto"/>
              <w:ind w:firstLine="0"/>
              <w:jc w:val="center"/>
              <w:rPr>
                <w:rFonts w:ascii="Times New Roman" w:hAnsi="Times New Roman" w:cs="Times New Roman"/>
                <w:sz w:val="30"/>
                <w:szCs w:val="30"/>
              </w:rPr>
            </w:pPr>
            <w:r w:rsidRPr="00E678A3">
              <w:rPr>
                <w:rFonts w:ascii="Times New Roman" w:hAnsi="Times New Roman" w:cs="Times New Roman"/>
                <w:sz w:val="30"/>
                <w:szCs w:val="30"/>
              </w:rPr>
              <w:t>Level 1</w:t>
            </w:r>
          </w:p>
        </w:tc>
        <w:tc>
          <w:tcPr>
            <w:tcW w:w="2322" w:type="dxa"/>
            <w:tcBorders>
              <w:top w:val="nil"/>
              <w:left w:val="nil"/>
              <w:bottom w:val="single" w:sz="4" w:space="0" w:color="auto"/>
              <w:right w:val="nil"/>
            </w:tcBorders>
            <w:vAlign w:val="center"/>
          </w:tcPr>
          <w:p w14:paraId="147DA9F6" w14:textId="38FC51AE" w:rsidR="00E678A3" w:rsidRPr="00E678A3" w:rsidRDefault="00E678A3" w:rsidP="00E678A3">
            <w:pPr>
              <w:spacing w:line="240" w:lineRule="auto"/>
              <w:ind w:firstLine="0"/>
              <w:jc w:val="center"/>
              <w:rPr>
                <w:rFonts w:ascii="Times New Roman" w:hAnsi="Times New Roman" w:cs="Times New Roman"/>
                <w:sz w:val="30"/>
                <w:szCs w:val="30"/>
              </w:rPr>
            </w:pPr>
            <w:r w:rsidRPr="00E678A3">
              <w:rPr>
                <w:rFonts w:ascii="Times New Roman" w:hAnsi="Times New Roman" w:cs="Times New Roman"/>
                <w:sz w:val="30"/>
                <w:szCs w:val="30"/>
              </w:rPr>
              <w:t>Level 2</w:t>
            </w:r>
          </w:p>
        </w:tc>
        <w:tc>
          <w:tcPr>
            <w:tcW w:w="2322" w:type="dxa"/>
            <w:tcBorders>
              <w:top w:val="nil"/>
              <w:left w:val="nil"/>
              <w:bottom w:val="single" w:sz="4" w:space="0" w:color="auto"/>
              <w:right w:val="nil"/>
            </w:tcBorders>
            <w:vAlign w:val="center"/>
          </w:tcPr>
          <w:p w14:paraId="33EE10AB" w14:textId="42D6412D" w:rsidR="00E678A3" w:rsidRPr="00E678A3" w:rsidRDefault="00E678A3" w:rsidP="00E678A3">
            <w:pPr>
              <w:spacing w:line="240" w:lineRule="auto"/>
              <w:ind w:firstLine="0"/>
              <w:jc w:val="center"/>
              <w:rPr>
                <w:rFonts w:ascii="Times New Roman" w:hAnsi="Times New Roman" w:cs="Times New Roman"/>
                <w:sz w:val="30"/>
                <w:szCs w:val="30"/>
              </w:rPr>
            </w:pPr>
            <w:r w:rsidRPr="00E678A3">
              <w:rPr>
                <w:rFonts w:ascii="Times New Roman" w:hAnsi="Times New Roman" w:cs="Times New Roman"/>
                <w:sz w:val="30"/>
                <w:szCs w:val="30"/>
              </w:rPr>
              <w:t>Level 3</w:t>
            </w:r>
          </w:p>
        </w:tc>
      </w:tr>
      <w:tr w:rsidR="00E678A3" w14:paraId="0E0C41A3" w14:textId="77777777" w:rsidTr="00E678A3">
        <w:tc>
          <w:tcPr>
            <w:tcW w:w="2322" w:type="dxa"/>
            <w:tcBorders>
              <w:top w:val="nil"/>
              <w:left w:val="nil"/>
              <w:bottom w:val="nil"/>
              <w:right w:val="single" w:sz="4" w:space="0" w:color="auto"/>
            </w:tcBorders>
            <w:vAlign w:val="center"/>
          </w:tcPr>
          <w:p w14:paraId="24CB2054" w14:textId="46C0B554" w:rsidR="00E678A3" w:rsidRPr="00E678A3" w:rsidRDefault="00E678A3" w:rsidP="00E678A3">
            <w:pPr>
              <w:spacing w:line="240" w:lineRule="auto"/>
              <w:ind w:firstLine="0"/>
              <w:jc w:val="right"/>
              <w:rPr>
                <w:rFonts w:ascii="Times New Roman" w:hAnsi="Times New Roman" w:cs="Times New Roman"/>
                <w:sz w:val="30"/>
                <w:szCs w:val="30"/>
              </w:rPr>
            </w:pPr>
            <w:r w:rsidRPr="00E678A3">
              <w:rPr>
                <w:rFonts w:ascii="Times New Roman" w:hAnsi="Times New Roman" w:cs="Times New Roman"/>
                <w:sz w:val="30"/>
                <w:szCs w:val="30"/>
              </w:rPr>
              <w:t>Highest Score</w:t>
            </w:r>
          </w:p>
        </w:tc>
        <w:tc>
          <w:tcPr>
            <w:tcW w:w="2322" w:type="dxa"/>
            <w:tcBorders>
              <w:top w:val="single" w:sz="4" w:space="0" w:color="auto"/>
              <w:left w:val="single" w:sz="4" w:space="0" w:color="auto"/>
            </w:tcBorders>
            <w:vAlign w:val="center"/>
          </w:tcPr>
          <w:p w14:paraId="1FA3F169" w14:textId="61C4303C" w:rsidR="00E678A3" w:rsidRPr="00E678A3" w:rsidRDefault="00E678A3" w:rsidP="00E678A3">
            <w:pPr>
              <w:spacing w:line="240" w:lineRule="auto"/>
              <w:ind w:firstLine="0"/>
              <w:jc w:val="center"/>
              <w:rPr>
                <w:rFonts w:ascii="Times New Roman" w:hAnsi="Times New Roman" w:cs="Times New Roman"/>
                <w:sz w:val="40"/>
                <w:szCs w:val="40"/>
              </w:rPr>
            </w:pPr>
            <w:r w:rsidRPr="00E678A3">
              <w:rPr>
                <w:rFonts w:ascii="Times New Roman" w:hAnsi="Times New Roman" w:cs="Times New Roman"/>
                <w:sz w:val="40"/>
                <w:szCs w:val="40"/>
              </w:rPr>
              <w:t>O</w:t>
            </w:r>
          </w:p>
        </w:tc>
        <w:tc>
          <w:tcPr>
            <w:tcW w:w="2322" w:type="dxa"/>
            <w:tcBorders>
              <w:top w:val="single" w:sz="4" w:space="0" w:color="auto"/>
            </w:tcBorders>
            <w:vAlign w:val="center"/>
          </w:tcPr>
          <w:p w14:paraId="6F711A24" w14:textId="6281D72F" w:rsidR="00E678A3" w:rsidRPr="00E678A3" w:rsidRDefault="00E678A3" w:rsidP="00E678A3">
            <w:pPr>
              <w:spacing w:line="240" w:lineRule="auto"/>
              <w:ind w:firstLine="0"/>
              <w:jc w:val="center"/>
              <w:rPr>
                <w:rFonts w:ascii="Times New Roman" w:hAnsi="Times New Roman" w:cs="Times New Roman"/>
                <w:sz w:val="40"/>
                <w:szCs w:val="40"/>
              </w:rPr>
            </w:pPr>
            <w:r w:rsidRPr="00E678A3">
              <w:rPr>
                <w:rFonts w:ascii="Times New Roman" w:hAnsi="Times New Roman" w:cs="Times New Roman"/>
                <w:sz w:val="40"/>
                <w:szCs w:val="40"/>
              </w:rPr>
              <w:t>O</w:t>
            </w:r>
          </w:p>
        </w:tc>
        <w:tc>
          <w:tcPr>
            <w:tcW w:w="2322" w:type="dxa"/>
            <w:tcBorders>
              <w:top w:val="single" w:sz="4" w:space="0" w:color="auto"/>
            </w:tcBorders>
            <w:vAlign w:val="center"/>
          </w:tcPr>
          <w:p w14:paraId="6104BE7A" w14:textId="2876228A" w:rsidR="00E678A3" w:rsidRPr="00E678A3" w:rsidRDefault="00E678A3" w:rsidP="00E678A3">
            <w:pPr>
              <w:spacing w:line="240" w:lineRule="auto"/>
              <w:ind w:firstLine="0"/>
              <w:jc w:val="center"/>
              <w:rPr>
                <w:rFonts w:ascii="Times New Roman" w:hAnsi="Times New Roman" w:cs="Times New Roman"/>
                <w:sz w:val="40"/>
                <w:szCs w:val="40"/>
              </w:rPr>
            </w:pPr>
            <w:r w:rsidRPr="00E678A3">
              <w:rPr>
                <w:rFonts w:ascii="Times New Roman" w:hAnsi="Times New Roman" w:cs="Times New Roman"/>
                <w:sz w:val="40"/>
                <w:szCs w:val="40"/>
              </w:rPr>
              <w:t>+</w:t>
            </w:r>
          </w:p>
        </w:tc>
      </w:tr>
      <w:tr w:rsidR="00E678A3" w14:paraId="28CA1B28" w14:textId="77777777" w:rsidTr="00E678A3">
        <w:tc>
          <w:tcPr>
            <w:tcW w:w="2322" w:type="dxa"/>
            <w:tcBorders>
              <w:top w:val="nil"/>
              <w:left w:val="nil"/>
              <w:bottom w:val="nil"/>
              <w:right w:val="single" w:sz="4" w:space="0" w:color="auto"/>
            </w:tcBorders>
            <w:vAlign w:val="center"/>
          </w:tcPr>
          <w:p w14:paraId="073ED299" w14:textId="77777777" w:rsidR="00E678A3" w:rsidRPr="00E678A3" w:rsidRDefault="00E678A3" w:rsidP="00E678A3">
            <w:pPr>
              <w:spacing w:line="240" w:lineRule="auto"/>
              <w:ind w:firstLine="0"/>
              <w:jc w:val="right"/>
              <w:rPr>
                <w:rFonts w:ascii="Times New Roman" w:hAnsi="Times New Roman" w:cs="Times New Roman"/>
                <w:sz w:val="30"/>
                <w:szCs w:val="30"/>
              </w:rPr>
            </w:pPr>
          </w:p>
        </w:tc>
        <w:tc>
          <w:tcPr>
            <w:tcW w:w="2322" w:type="dxa"/>
            <w:tcBorders>
              <w:left w:val="single" w:sz="4" w:space="0" w:color="auto"/>
            </w:tcBorders>
            <w:vAlign w:val="center"/>
          </w:tcPr>
          <w:p w14:paraId="1021FCE5" w14:textId="184FCA2B" w:rsidR="00E678A3" w:rsidRPr="00E678A3" w:rsidRDefault="00E678A3" w:rsidP="00E678A3">
            <w:pPr>
              <w:spacing w:line="240" w:lineRule="auto"/>
              <w:ind w:firstLine="0"/>
              <w:jc w:val="center"/>
              <w:rPr>
                <w:rFonts w:ascii="Times New Roman" w:hAnsi="Times New Roman" w:cs="Times New Roman"/>
                <w:sz w:val="40"/>
                <w:szCs w:val="40"/>
              </w:rPr>
            </w:pPr>
            <w:r w:rsidRPr="00E678A3">
              <w:rPr>
                <w:rFonts w:ascii="Times New Roman" w:hAnsi="Times New Roman" w:cs="Times New Roman"/>
                <w:sz w:val="40"/>
                <w:szCs w:val="40"/>
              </w:rPr>
              <w:t>O</w:t>
            </w:r>
          </w:p>
        </w:tc>
        <w:tc>
          <w:tcPr>
            <w:tcW w:w="2322" w:type="dxa"/>
            <w:vAlign w:val="center"/>
          </w:tcPr>
          <w:p w14:paraId="02EF9158" w14:textId="7DFE8661" w:rsidR="00E678A3" w:rsidRPr="00E678A3" w:rsidRDefault="00E678A3" w:rsidP="00E678A3">
            <w:pPr>
              <w:spacing w:line="240" w:lineRule="auto"/>
              <w:ind w:firstLine="0"/>
              <w:jc w:val="center"/>
              <w:rPr>
                <w:rFonts w:ascii="Times New Roman" w:hAnsi="Times New Roman" w:cs="Times New Roman"/>
                <w:sz w:val="40"/>
                <w:szCs w:val="40"/>
              </w:rPr>
            </w:pPr>
            <w:r w:rsidRPr="00E678A3">
              <w:rPr>
                <w:rFonts w:ascii="Times New Roman" w:hAnsi="Times New Roman" w:cs="Times New Roman"/>
                <w:sz w:val="40"/>
                <w:szCs w:val="40"/>
              </w:rPr>
              <w:t>+</w:t>
            </w:r>
          </w:p>
        </w:tc>
        <w:tc>
          <w:tcPr>
            <w:tcW w:w="2322" w:type="dxa"/>
            <w:vAlign w:val="center"/>
          </w:tcPr>
          <w:p w14:paraId="3BA7A0A1" w14:textId="340DDB76" w:rsidR="00E678A3" w:rsidRPr="00E678A3" w:rsidRDefault="00E678A3" w:rsidP="00E678A3">
            <w:pPr>
              <w:spacing w:line="240" w:lineRule="auto"/>
              <w:ind w:firstLine="0"/>
              <w:jc w:val="center"/>
              <w:rPr>
                <w:rFonts w:ascii="Times New Roman" w:hAnsi="Times New Roman" w:cs="Times New Roman"/>
                <w:sz w:val="40"/>
                <w:szCs w:val="40"/>
              </w:rPr>
            </w:pPr>
            <w:r w:rsidRPr="00E678A3">
              <w:rPr>
                <w:rFonts w:ascii="Times New Roman" w:hAnsi="Times New Roman" w:cs="Times New Roman"/>
                <w:sz w:val="40"/>
                <w:szCs w:val="40"/>
              </w:rPr>
              <w:t>O</w:t>
            </w:r>
          </w:p>
        </w:tc>
      </w:tr>
      <w:tr w:rsidR="00E678A3" w14:paraId="427194EA" w14:textId="77777777" w:rsidTr="00E678A3">
        <w:tc>
          <w:tcPr>
            <w:tcW w:w="2322" w:type="dxa"/>
            <w:tcBorders>
              <w:top w:val="nil"/>
              <w:left w:val="nil"/>
              <w:bottom w:val="nil"/>
              <w:right w:val="single" w:sz="4" w:space="0" w:color="auto"/>
            </w:tcBorders>
            <w:vAlign w:val="center"/>
          </w:tcPr>
          <w:p w14:paraId="6C808FC4" w14:textId="69F92D02" w:rsidR="00E678A3" w:rsidRPr="00E678A3" w:rsidRDefault="00E678A3" w:rsidP="00E678A3">
            <w:pPr>
              <w:spacing w:line="240" w:lineRule="auto"/>
              <w:ind w:firstLine="0"/>
              <w:jc w:val="right"/>
              <w:rPr>
                <w:rFonts w:ascii="Times New Roman" w:hAnsi="Times New Roman" w:cs="Times New Roman"/>
                <w:sz w:val="30"/>
                <w:szCs w:val="30"/>
              </w:rPr>
            </w:pPr>
            <w:r w:rsidRPr="00E678A3">
              <w:rPr>
                <w:rFonts w:ascii="Times New Roman" w:hAnsi="Times New Roman" w:cs="Times New Roman"/>
                <w:sz w:val="30"/>
                <w:szCs w:val="30"/>
              </w:rPr>
              <w:t>Lowest Score</w:t>
            </w:r>
          </w:p>
        </w:tc>
        <w:tc>
          <w:tcPr>
            <w:tcW w:w="2322" w:type="dxa"/>
            <w:tcBorders>
              <w:left w:val="single" w:sz="4" w:space="0" w:color="auto"/>
            </w:tcBorders>
            <w:vAlign w:val="center"/>
          </w:tcPr>
          <w:p w14:paraId="1B1841EC" w14:textId="308F2155" w:rsidR="00E678A3" w:rsidRPr="00E678A3" w:rsidRDefault="00E678A3" w:rsidP="00E678A3">
            <w:pPr>
              <w:spacing w:line="240" w:lineRule="auto"/>
              <w:ind w:firstLine="0"/>
              <w:jc w:val="center"/>
              <w:rPr>
                <w:rFonts w:ascii="Times New Roman" w:hAnsi="Times New Roman" w:cs="Times New Roman"/>
                <w:sz w:val="40"/>
                <w:szCs w:val="40"/>
              </w:rPr>
            </w:pPr>
            <w:r w:rsidRPr="00E678A3">
              <w:rPr>
                <w:rFonts w:ascii="Times New Roman" w:hAnsi="Times New Roman" w:cs="Times New Roman"/>
                <w:sz w:val="40"/>
                <w:szCs w:val="40"/>
              </w:rPr>
              <w:t>+</w:t>
            </w:r>
          </w:p>
        </w:tc>
        <w:tc>
          <w:tcPr>
            <w:tcW w:w="2322" w:type="dxa"/>
            <w:vAlign w:val="center"/>
          </w:tcPr>
          <w:p w14:paraId="0CA5CDFC" w14:textId="20219C7C" w:rsidR="00E678A3" w:rsidRPr="00E678A3" w:rsidRDefault="00E678A3" w:rsidP="00E678A3">
            <w:pPr>
              <w:spacing w:line="240" w:lineRule="auto"/>
              <w:ind w:firstLine="0"/>
              <w:jc w:val="center"/>
              <w:rPr>
                <w:rFonts w:ascii="Times New Roman" w:hAnsi="Times New Roman" w:cs="Times New Roman"/>
                <w:sz w:val="40"/>
                <w:szCs w:val="40"/>
              </w:rPr>
            </w:pPr>
            <w:r w:rsidRPr="00E678A3">
              <w:rPr>
                <w:rFonts w:ascii="Times New Roman" w:hAnsi="Times New Roman" w:cs="Times New Roman"/>
                <w:sz w:val="40"/>
                <w:szCs w:val="40"/>
              </w:rPr>
              <w:t>O</w:t>
            </w:r>
          </w:p>
        </w:tc>
        <w:tc>
          <w:tcPr>
            <w:tcW w:w="2322" w:type="dxa"/>
            <w:vAlign w:val="center"/>
          </w:tcPr>
          <w:p w14:paraId="4FDBE874" w14:textId="11B26C6F" w:rsidR="00E678A3" w:rsidRPr="00E678A3" w:rsidRDefault="00E678A3" w:rsidP="00E678A3">
            <w:pPr>
              <w:spacing w:line="240" w:lineRule="auto"/>
              <w:ind w:firstLine="0"/>
              <w:jc w:val="center"/>
              <w:rPr>
                <w:rFonts w:ascii="Times New Roman" w:hAnsi="Times New Roman" w:cs="Times New Roman"/>
                <w:sz w:val="40"/>
                <w:szCs w:val="40"/>
              </w:rPr>
            </w:pPr>
            <w:r w:rsidRPr="00E678A3">
              <w:rPr>
                <w:rFonts w:ascii="Times New Roman" w:hAnsi="Times New Roman" w:cs="Times New Roman"/>
                <w:sz w:val="40"/>
                <w:szCs w:val="40"/>
              </w:rPr>
              <w:t>O</w:t>
            </w:r>
          </w:p>
        </w:tc>
      </w:tr>
    </w:tbl>
    <w:p w14:paraId="56E47077" w14:textId="7D60BD35" w:rsidR="00D51B34" w:rsidRDefault="00D51B34">
      <w:pPr>
        <w:rPr>
          <w:rFonts w:ascii="Times New Roman" w:hAnsi="Times New Roman" w:cs="Times New Roman"/>
        </w:rPr>
      </w:pPr>
      <w:r w:rsidRPr="00FF0860">
        <w:rPr>
          <w:rStyle w:val="CommentReference"/>
          <w:rFonts w:ascii="Times New Roman" w:hAnsi="Times New Roman" w:cs="Times New Roman"/>
          <w:sz w:val="24"/>
          <w:szCs w:val="24"/>
        </w:rPr>
        <w:commentReference w:id="20"/>
      </w:r>
    </w:p>
    <w:p w14:paraId="7EC36F91" w14:textId="77777777" w:rsidR="00E678A3" w:rsidRDefault="00E678A3">
      <w:pPr>
        <w:rPr>
          <w:rFonts w:ascii="Times New Roman" w:hAnsi="Times New Roman" w:cs="Times New Roman"/>
        </w:rPr>
      </w:pPr>
    </w:p>
    <w:p w14:paraId="4187EE92" w14:textId="77777777" w:rsidR="00E678A3" w:rsidRPr="00FF0860" w:rsidRDefault="00E678A3" w:rsidP="00E678A3">
      <w:pPr>
        <w:spacing w:before="240"/>
        <w:rPr>
          <w:rFonts w:ascii="Times New Roman" w:hAnsi="Times New Roman" w:cs="Times New Roman"/>
        </w:rPr>
      </w:pPr>
    </w:p>
    <w:p w14:paraId="0D0C321B" w14:textId="79B96ADF" w:rsidR="003612F1" w:rsidRPr="00FF0860" w:rsidRDefault="00C04578">
      <w:pPr>
        <w:pStyle w:val="BodyText"/>
        <w:rPr>
          <w:rFonts w:ascii="Times New Roman" w:hAnsi="Times New Roman" w:cs="Times New Roman"/>
        </w:rPr>
      </w:pPr>
      <w:r w:rsidRPr="00FF0860">
        <w:rPr>
          <w:rFonts w:ascii="Times New Roman" w:hAnsi="Times New Roman" w:cs="Times New Roman"/>
        </w:rPr>
        <w:t xml:space="preserve">As with all of these methodologies, limitations do exist. This approach is largely concerned with patterns of responses, not with magnitudes of differences, which may be an integral piece of information to some researchers. Unlike all approaches mentioned before, we do not discuss the probability of some data given our hypothesis here, and instead focus on the observed </w:t>
      </w:r>
      <w:r w:rsidR="00885161" w:rsidRPr="00FF0860">
        <w:rPr>
          <w:rFonts w:ascii="Times New Roman" w:hAnsi="Times New Roman" w:cs="Times New Roman"/>
        </w:rPr>
        <w:t>responses</w:t>
      </w:r>
      <w:r w:rsidRPr="00FF0860">
        <w:rPr>
          <w:rFonts w:ascii="Times New Roman" w:hAnsi="Times New Roman" w:cs="Times New Roman"/>
        </w:rPr>
        <w:t xml:space="preserve"> of the individual and how it may or may not behave as expected. </w:t>
      </w:r>
      <w:r w:rsidRPr="00FF0860">
        <w:rPr>
          <w:rFonts w:ascii="Times New Roman" w:hAnsi="Times New Roman" w:cs="Times New Roman"/>
        </w:rPr>
        <w:lastRenderedPageBreak/>
        <w:t>Finally, similar to the Bayesian analysis, long-run error rates are not discussed in this methodology.</w:t>
      </w:r>
    </w:p>
    <w:p w14:paraId="27EADDBF" w14:textId="77777777" w:rsidR="003612F1" w:rsidRPr="00FF0860" w:rsidRDefault="00C04578">
      <w:pPr>
        <w:pStyle w:val="Heading11"/>
        <w:rPr>
          <w:rFonts w:ascii="Times New Roman" w:hAnsi="Times New Roman" w:cs="Times New Roman"/>
          <w:szCs w:val="24"/>
        </w:rPr>
      </w:pPr>
      <w:bookmarkStart w:id="21" w:name="a-simulation-study"/>
      <w:bookmarkEnd w:id="21"/>
      <w:r w:rsidRPr="00FF0860">
        <w:rPr>
          <w:rFonts w:ascii="Times New Roman" w:hAnsi="Times New Roman" w:cs="Times New Roman"/>
          <w:szCs w:val="24"/>
        </w:rPr>
        <w:t>A Simulation Study</w:t>
      </w:r>
    </w:p>
    <w:p w14:paraId="7849BB1B" w14:textId="77777777" w:rsidR="003612F1" w:rsidRPr="00FF0860" w:rsidRDefault="00C04578">
      <w:pPr>
        <w:pStyle w:val="Heading21"/>
        <w:rPr>
          <w:rFonts w:ascii="Times New Roman" w:hAnsi="Times New Roman" w:cs="Times New Roman"/>
          <w:szCs w:val="24"/>
        </w:rPr>
      </w:pPr>
      <w:bookmarkStart w:id="22" w:name="simulated-data"/>
      <w:bookmarkEnd w:id="22"/>
      <w:r w:rsidRPr="00FF0860">
        <w:rPr>
          <w:rFonts w:ascii="Times New Roman" w:hAnsi="Times New Roman" w:cs="Times New Roman"/>
          <w:szCs w:val="24"/>
        </w:rPr>
        <w:t>Simulated Data</w:t>
      </w:r>
    </w:p>
    <w:p w14:paraId="3F9BE907" w14:textId="7107AB2E" w:rsidR="003612F1" w:rsidRPr="00FF0860" w:rsidRDefault="00C04578">
      <w:pPr>
        <w:rPr>
          <w:rFonts w:ascii="Times New Roman" w:hAnsi="Times New Roman" w:cs="Times New Roman"/>
        </w:rPr>
      </w:pPr>
      <w:r w:rsidRPr="00FF0860">
        <w:rPr>
          <w:rFonts w:ascii="Times New Roman" w:hAnsi="Times New Roman" w:cs="Times New Roman"/>
        </w:rPr>
        <w:t xml:space="preserve">In this study, we generated 20,000 datasets by manipulating sample size and effect size for a repeated measures design with three levels. These datasets were created using the </w:t>
      </w:r>
      <w:proofErr w:type="spellStart"/>
      <w:r w:rsidRPr="00FF0860">
        <w:rPr>
          <w:rFonts w:ascii="Times New Roman" w:hAnsi="Times New Roman" w:cs="Times New Roman"/>
          <w:i/>
        </w:rPr>
        <w:t>mvtnorm</w:t>
      </w:r>
      <w:proofErr w:type="spellEnd"/>
      <w:r w:rsidRPr="00FF0860">
        <w:rPr>
          <w:rFonts w:ascii="Times New Roman" w:hAnsi="Times New Roman" w:cs="Times New Roman"/>
        </w:rPr>
        <w:t xml:space="preserve"> package in </w:t>
      </w:r>
      <w:r w:rsidRPr="00FF0860">
        <w:rPr>
          <w:rFonts w:ascii="Times New Roman" w:hAnsi="Times New Roman" w:cs="Times New Roman"/>
          <w:i/>
        </w:rPr>
        <w:t>R</w:t>
      </w:r>
      <w:r w:rsidRPr="00FF0860">
        <w:rPr>
          <w:rFonts w:ascii="Times New Roman" w:hAnsi="Times New Roman" w:cs="Times New Roman"/>
        </w:rPr>
        <w:t xml:space="preserve"> (</w:t>
      </w:r>
      <w:proofErr w:type="spellStart"/>
      <w:r w:rsidRPr="00FF0860">
        <w:rPr>
          <w:rFonts w:ascii="Times New Roman" w:hAnsi="Times New Roman" w:cs="Times New Roman"/>
        </w:rPr>
        <w:t>Genz</w:t>
      </w:r>
      <w:proofErr w:type="spellEnd"/>
      <w:r w:rsidRPr="00FF0860">
        <w:rPr>
          <w:rFonts w:ascii="Times New Roman" w:hAnsi="Times New Roman" w:cs="Times New Roman"/>
        </w:rPr>
        <w:t xml:space="preserve"> et al., 2017), and all code for simulations can be found at </w:t>
      </w:r>
      <w:r w:rsidR="00B25366" w:rsidRPr="00FF0860">
        <w:rPr>
          <w:rFonts w:ascii="Times New Roman" w:hAnsi="Times New Roman" w:cs="Times New Roman"/>
        </w:rPr>
        <w:t>https://osf.io/u9hf4/</w:t>
      </w:r>
      <w:r w:rsidRPr="00FF0860">
        <w:rPr>
          <w:rFonts w:ascii="Times New Roman" w:hAnsi="Times New Roman" w:cs="Times New Roman"/>
        </w:rPr>
        <w:t xml:space="preserve">. Likert data, ranging from 1 to 7, was created by rounding </w:t>
      </w:r>
      <w:proofErr w:type="spellStart"/>
      <w:r w:rsidR="00B25366" w:rsidRPr="00FF0860">
        <w:rPr>
          <w:rFonts w:ascii="Times New Roman" w:hAnsi="Times New Roman" w:cs="Times New Roman"/>
        </w:rPr>
        <w:t>mvtnorm</w:t>
      </w:r>
      <w:proofErr w:type="spellEnd"/>
      <w:r w:rsidR="00B25366" w:rsidRPr="00FF0860">
        <w:rPr>
          <w:rFonts w:ascii="Times New Roman" w:hAnsi="Times New Roman" w:cs="Times New Roman"/>
        </w:rPr>
        <w:t xml:space="preserve"> </w:t>
      </w:r>
      <w:r w:rsidRPr="00FF0860">
        <w:rPr>
          <w:rFonts w:ascii="Times New Roman" w:hAnsi="Times New Roman" w:cs="Times New Roman"/>
        </w:rPr>
        <w:t>estimates to whole numbers and truncating any data points out</w:t>
      </w:r>
      <w:r w:rsidR="00941209" w:rsidRPr="00FF0860">
        <w:rPr>
          <w:rFonts w:ascii="Times New Roman" w:hAnsi="Times New Roman" w:cs="Times New Roman"/>
        </w:rPr>
        <w:t>side</w:t>
      </w:r>
      <w:r w:rsidRPr="00FF0860">
        <w:rPr>
          <w:rFonts w:ascii="Times New Roman" w:hAnsi="Times New Roman" w:cs="Times New Roman"/>
        </w:rPr>
        <w:t xml:space="preserve"> the appropriate range (i.e. values &lt; 1 were rounded to 1, and values &gt; 7 were rounded to 7). The means for each level were set to 2.5, 3.0, and 3.5, and effect sizes were manipulated by adjusting the standard deviation to create</w:t>
      </w:r>
      <w:r w:rsidR="00054ECD" w:rsidRPr="00FF0860">
        <w:rPr>
          <w:rFonts w:ascii="Times New Roman" w:hAnsi="Times New Roman" w:cs="Times New Roman"/>
        </w:rPr>
        <w:t xml:space="preserve"> </w:t>
      </w:r>
      <w:r w:rsidR="00F63729" w:rsidRPr="00FF0860">
        <w:rPr>
          <w:rFonts w:ascii="Times New Roman" w:hAnsi="Times New Roman" w:cs="Times New Roman"/>
        </w:rPr>
        <w:t xml:space="preserve">negligible </w:t>
      </w:r>
      <w:r w:rsidRPr="00FF0860">
        <w:rPr>
          <w:rFonts w:ascii="Times New Roman" w:hAnsi="Times New Roman" w:cs="Times New Roman"/>
        </w:rPr>
        <w:t>effects</w:t>
      </w:r>
      <w:r w:rsidR="00B25366" w:rsidRPr="00FF0860">
        <w:rPr>
          <w:rFonts w:ascii="Times New Roman" w:hAnsi="Times New Roman" w:cs="Times New Roman"/>
        </w:rPr>
        <w:t xml:space="preserve"> </w:t>
      </w:r>
      <w:r w:rsidRPr="00FF0860">
        <w:rPr>
          <w:rFonts w:ascii="Times New Roman" w:hAnsi="Times New Roman" w:cs="Times New Roman"/>
        </w:rPr>
        <w:t>(</w:t>
      </w:r>
      <w:r w:rsidRPr="00FF0860">
        <w:rPr>
          <w:rFonts w:ascii="Times New Roman" w:hAnsi="Times New Roman" w:cs="Times New Roman"/>
          <w:i/>
        </w:rPr>
        <w:t>SD</w:t>
      </w:r>
      <w:r w:rsidRPr="00FF0860">
        <w:rPr>
          <w:rFonts w:ascii="Times New Roman" w:hAnsi="Times New Roman" w:cs="Times New Roman"/>
        </w:rPr>
        <w:t xml:space="preserve"> = 3.39, </w:t>
      </w:r>
      <w:r w:rsidRPr="00FF0860">
        <w:rPr>
          <w:rFonts w:ascii="Times New Roman" w:hAnsi="Times New Roman" w:cs="Times New Roman"/>
          <w:i/>
        </w:rPr>
        <w:t>d</w:t>
      </w:r>
      <w:r w:rsidRPr="00FF0860">
        <w:rPr>
          <w:rFonts w:ascii="Times New Roman" w:hAnsi="Times New Roman" w:cs="Times New Roman"/>
        </w:rPr>
        <w:t xml:space="preserve"> = 0.10), small effects (</w:t>
      </w:r>
      <w:r w:rsidRPr="00FF0860">
        <w:rPr>
          <w:rFonts w:ascii="Times New Roman" w:hAnsi="Times New Roman" w:cs="Times New Roman"/>
          <w:i/>
        </w:rPr>
        <w:t>SD</w:t>
      </w:r>
      <w:r w:rsidRPr="00FF0860">
        <w:rPr>
          <w:rFonts w:ascii="Times New Roman" w:hAnsi="Times New Roman" w:cs="Times New Roman"/>
        </w:rPr>
        <w:t xml:space="preserve"> = 3.00, </w:t>
      </w:r>
      <w:r w:rsidRPr="00FF0860">
        <w:rPr>
          <w:rFonts w:ascii="Times New Roman" w:hAnsi="Times New Roman" w:cs="Times New Roman"/>
          <w:i/>
        </w:rPr>
        <w:t>d</w:t>
      </w:r>
      <w:r w:rsidRPr="00FF0860">
        <w:rPr>
          <w:rFonts w:ascii="Times New Roman" w:hAnsi="Times New Roman" w:cs="Times New Roman"/>
        </w:rPr>
        <w:t xml:space="preserve"> = 0.20), medium effects (</w:t>
      </w:r>
      <w:r w:rsidRPr="00FF0860">
        <w:rPr>
          <w:rFonts w:ascii="Times New Roman" w:hAnsi="Times New Roman" w:cs="Times New Roman"/>
          <w:i/>
        </w:rPr>
        <w:t>SD</w:t>
      </w:r>
      <w:r w:rsidRPr="00FF0860">
        <w:rPr>
          <w:rFonts w:ascii="Times New Roman" w:hAnsi="Times New Roman" w:cs="Times New Roman"/>
        </w:rPr>
        <w:t xml:space="preserve"> = 0.5, </w:t>
      </w:r>
      <w:r w:rsidRPr="00FF0860">
        <w:rPr>
          <w:rFonts w:ascii="Times New Roman" w:hAnsi="Times New Roman" w:cs="Times New Roman"/>
          <w:i/>
        </w:rPr>
        <w:t>d</w:t>
      </w:r>
      <w:r w:rsidRPr="00FF0860">
        <w:rPr>
          <w:rFonts w:ascii="Times New Roman" w:hAnsi="Times New Roman" w:cs="Times New Roman"/>
        </w:rPr>
        <w:t xml:space="preserve"> = 0.50), and large effects (</w:t>
      </w:r>
      <w:r w:rsidRPr="00FF0860">
        <w:rPr>
          <w:rFonts w:ascii="Times New Roman" w:hAnsi="Times New Roman" w:cs="Times New Roman"/>
          <w:i/>
        </w:rPr>
        <w:t>SD</w:t>
      </w:r>
      <w:r w:rsidRPr="00FF0860">
        <w:rPr>
          <w:rFonts w:ascii="Times New Roman" w:hAnsi="Times New Roman" w:cs="Times New Roman"/>
        </w:rPr>
        <w:t xml:space="preserve"> = 0.10, </w:t>
      </w:r>
      <w:r w:rsidRPr="00FF0860">
        <w:rPr>
          <w:rFonts w:ascii="Times New Roman" w:hAnsi="Times New Roman" w:cs="Times New Roman"/>
          <w:i/>
        </w:rPr>
        <w:t>d</w:t>
      </w:r>
      <w:r w:rsidRPr="00FF0860">
        <w:rPr>
          <w:rFonts w:ascii="Times New Roman" w:hAnsi="Times New Roman" w:cs="Times New Roman"/>
        </w:rPr>
        <w:t xml:space="preserve"> = 0.80) using Cohen (1992)'s traditional guidelines for </w:t>
      </w:r>
      <w:r w:rsidRPr="00FF0860">
        <w:rPr>
          <w:rFonts w:ascii="Times New Roman" w:hAnsi="Times New Roman" w:cs="Times New Roman"/>
          <w:i/>
        </w:rPr>
        <w:t>d</w:t>
      </w:r>
      <w:r w:rsidRPr="00FF0860">
        <w:rPr>
          <w:rFonts w:ascii="Times New Roman" w:hAnsi="Times New Roman" w:cs="Times New Roman"/>
        </w:rPr>
        <w:t xml:space="preserve"> interpretation. The smallest effect size was set such that Likert style data could still be retained with the smallest possible effect size. Sample size was manipulated at 10, 30, 100, 500, and 1,000 data points. All combinations of the five sample sizes and four effect sizes were created and each dataset was simulated 1,000 times, totaling 20,000 datasets.</w:t>
      </w:r>
    </w:p>
    <w:p w14:paraId="5B4792E0" w14:textId="77777777" w:rsidR="003612F1" w:rsidRPr="00FF0860" w:rsidRDefault="00C04578">
      <w:pPr>
        <w:pStyle w:val="BodyText"/>
        <w:rPr>
          <w:rFonts w:ascii="Times New Roman" w:hAnsi="Times New Roman" w:cs="Times New Roman"/>
        </w:rPr>
      </w:pPr>
      <w:r w:rsidRPr="00FF0860">
        <w:rPr>
          <w:rFonts w:ascii="Times New Roman" w:hAnsi="Times New Roman" w:cs="Times New Roman"/>
        </w:rPr>
        <w:t xml:space="preserve">The advantage of using </w:t>
      </w:r>
      <w:proofErr w:type="spellStart"/>
      <w:r w:rsidRPr="00FF0860">
        <w:rPr>
          <w:rFonts w:ascii="Times New Roman" w:hAnsi="Times New Roman" w:cs="Times New Roman"/>
          <w:i/>
        </w:rPr>
        <w:t>mvtnorm</w:t>
      </w:r>
      <w:proofErr w:type="spellEnd"/>
      <w:r w:rsidRPr="00FF0860">
        <w:rPr>
          <w:rFonts w:ascii="Times New Roman" w:hAnsi="Times New Roman" w:cs="Times New Roman"/>
        </w:rPr>
        <w:t xml:space="preserve"> and set </w:t>
      </w:r>
      <w:r w:rsidRPr="00FF0860">
        <w:rPr>
          <w:rFonts w:ascii="Times New Roman" w:hAnsi="Times New Roman" w:cs="Times New Roman"/>
          <w:i/>
        </w:rPr>
        <w:t>SDs</w:t>
      </w:r>
      <w:r w:rsidRPr="00FF0860">
        <w:rPr>
          <w:rFonts w:ascii="Times New Roman" w:hAnsi="Times New Roman" w:cs="Times New Roman"/>
        </w:rPr>
        <w:t xml:space="preserve"> for each group was the ability to approximate the assumptions of normality by randomly generating from a multivariate normal distribution, and homogeneity by setting equal </w:t>
      </w:r>
      <w:r w:rsidRPr="00FF0860">
        <w:rPr>
          <w:rFonts w:ascii="Times New Roman" w:hAnsi="Times New Roman" w:cs="Times New Roman"/>
          <w:i/>
        </w:rPr>
        <w:t>SDs</w:t>
      </w:r>
      <w:r w:rsidRPr="00FF0860">
        <w:rPr>
          <w:rFonts w:ascii="Times New Roman" w:hAnsi="Times New Roman" w:cs="Times New Roman"/>
        </w:rPr>
        <w:t xml:space="preserve"> for each group. In a repeated measures design, the assumption of sphericity was met by setting the correlations between levels in </w:t>
      </w:r>
      <w:proofErr w:type="spellStart"/>
      <w:r w:rsidRPr="00FF0860">
        <w:rPr>
          <w:rFonts w:ascii="Times New Roman" w:hAnsi="Times New Roman" w:cs="Times New Roman"/>
          <w:i/>
        </w:rPr>
        <w:t>mvtnorm</w:t>
      </w:r>
      <w:proofErr w:type="spellEnd"/>
      <w:r w:rsidRPr="00FF0860">
        <w:rPr>
          <w:rFonts w:ascii="Times New Roman" w:hAnsi="Times New Roman" w:cs="Times New Roman"/>
        </w:rPr>
        <w:t xml:space="preserve"> to zero. By maintaining the lowest level of relationship between levels, we additionally controlled for power and examined situations of significance given the lowest power scenario. During the data simulation, the standard deviation of the difference scores was examined to maintain differences greater than zero, especially for low </w:t>
      </w:r>
      <w:r w:rsidRPr="00FF0860">
        <w:rPr>
          <w:rFonts w:ascii="Times New Roman" w:hAnsi="Times New Roman" w:cs="Times New Roman"/>
          <w:i/>
        </w:rPr>
        <w:t>n</w:t>
      </w:r>
      <w:r w:rsidRPr="00FF0860">
        <w:rPr>
          <w:rFonts w:ascii="Times New Roman" w:hAnsi="Times New Roman" w:cs="Times New Roman"/>
        </w:rPr>
        <w:t xml:space="preserve"> simulations.</w:t>
      </w:r>
    </w:p>
    <w:p w14:paraId="63DA7357" w14:textId="0751AE21" w:rsidR="003612F1" w:rsidRPr="00FF0860" w:rsidRDefault="00C04578">
      <w:pPr>
        <w:pStyle w:val="Heading21"/>
        <w:rPr>
          <w:rFonts w:ascii="Times New Roman" w:hAnsi="Times New Roman" w:cs="Times New Roman"/>
          <w:szCs w:val="24"/>
        </w:rPr>
      </w:pPr>
      <w:bookmarkStart w:id="23" w:name="analyses-preformed"/>
      <w:bookmarkStart w:id="24" w:name="descriptive-statistics"/>
      <w:bookmarkEnd w:id="23"/>
      <w:bookmarkEnd w:id="24"/>
      <w:r w:rsidRPr="00FF0860">
        <w:rPr>
          <w:rFonts w:ascii="Times New Roman" w:hAnsi="Times New Roman" w:cs="Times New Roman"/>
          <w:szCs w:val="24"/>
        </w:rPr>
        <w:t xml:space="preserve">Analyses </w:t>
      </w:r>
      <w:r w:rsidR="00D35A16" w:rsidRPr="00FF0860">
        <w:rPr>
          <w:rFonts w:ascii="Times New Roman" w:hAnsi="Times New Roman" w:cs="Times New Roman"/>
          <w:szCs w:val="24"/>
        </w:rPr>
        <w:t xml:space="preserve">Performed </w:t>
      </w:r>
    </w:p>
    <w:p w14:paraId="52E5A89B" w14:textId="70D6E452" w:rsidR="003612F1" w:rsidRPr="00FF0860" w:rsidRDefault="00C04578">
      <w:pPr>
        <w:rPr>
          <w:rFonts w:ascii="Times New Roman" w:hAnsi="Times New Roman" w:cs="Times New Roman"/>
        </w:rPr>
      </w:pPr>
      <w:r w:rsidRPr="00FF0860">
        <w:rPr>
          <w:rFonts w:ascii="Times New Roman" w:hAnsi="Times New Roman" w:cs="Times New Roman"/>
        </w:rPr>
        <w:t>Means, mean differences between levels, and the confidence intervals for each mean can be found in the complete dataset online</w:t>
      </w:r>
      <w:r w:rsidR="00B25366" w:rsidRPr="00FF0860">
        <w:rPr>
          <w:rFonts w:ascii="Times New Roman" w:hAnsi="Times New Roman" w:cs="Times New Roman"/>
        </w:rPr>
        <w:t>, https://osf.io/u9hf4/</w:t>
      </w:r>
      <w:r w:rsidRPr="00FF0860">
        <w:rPr>
          <w:rFonts w:ascii="Times New Roman" w:hAnsi="Times New Roman" w:cs="Times New Roman"/>
        </w:rPr>
        <w:t xml:space="preserve">. For each simulation, we also calculated </w:t>
      </w:r>
      <w:r w:rsidRPr="00FF0860">
        <w:rPr>
          <w:rFonts w:ascii="Times New Roman" w:hAnsi="Times New Roman" w:cs="Times New Roman"/>
          <w:i/>
        </w:rPr>
        <w:t>d</w:t>
      </w:r>
      <w:r w:rsidRPr="00FF0860">
        <w:rPr>
          <w:rFonts w:ascii="Times New Roman" w:hAnsi="Times New Roman" w:cs="Times New Roman"/>
        </w:rPr>
        <w:t xml:space="preserve"> values using the standard deviation of the difference score as the denominator</w:t>
      </w:r>
      <w:r w:rsidR="00B25366" w:rsidRPr="00FF0860">
        <w:rPr>
          <w:rFonts w:ascii="Times New Roman" w:hAnsi="Times New Roman" w:cs="Times New Roman"/>
        </w:rPr>
        <w:t xml:space="preserve"> (</w:t>
      </w:r>
      <w:proofErr w:type="spellStart"/>
      <w:r w:rsidR="00B25366" w:rsidRPr="00FF0860">
        <w:rPr>
          <w:rFonts w:ascii="Times New Roman" w:hAnsi="Times New Roman" w:cs="Times New Roman"/>
          <w:i/>
        </w:rPr>
        <w:t>dz</w:t>
      </w:r>
      <w:proofErr w:type="spellEnd"/>
      <w:r w:rsidR="00B25366" w:rsidRPr="00FF0860">
        <w:rPr>
          <w:rFonts w:ascii="Times New Roman" w:hAnsi="Times New Roman" w:cs="Times New Roman"/>
        </w:rPr>
        <w:t xml:space="preserve">; </w:t>
      </w:r>
      <w:proofErr w:type="spellStart"/>
      <w:r w:rsidR="00B25366" w:rsidRPr="00FF0860">
        <w:rPr>
          <w:rFonts w:ascii="Times New Roman" w:hAnsi="Times New Roman" w:cs="Times New Roman"/>
        </w:rPr>
        <w:t>Lakens</w:t>
      </w:r>
      <w:proofErr w:type="spellEnd"/>
      <w:r w:rsidR="00B25366" w:rsidRPr="00FF0860">
        <w:rPr>
          <w:rFonts w:ascii="Times New Roman" w:hAnsi="Times New Roman" w:cs="Times New Roman"/>
        </w:rPr>
        <w:t xml:space="preserve"> 2013)</w:t>
      </w:r>
      <w:r w:rsidRPr="00FF0860">
        <w:rPr>
          <w:rFonts w:ascii="Times New Roman" w:hAnsi="Times New Roman" w:cs="Times New Roman"/>
        </w:rPr>
        <w:t xml:space="preserve">. The </w:t>
      </w:r>
      <w:r w:rsidRPr="00FF0860">
        <w:rPr>
          <w:rFonts w:ascii="Times New Roman" w:hAnsi="Times New Roman" w:cs="Times New Roman"/>
          <w:i/>
        </w:rPr>
        <w:t>MOTE</w:t>
      </w:r>
      <w:r w:rsidRPr="00FF0860">
        <w:rPr>
          <w:rFonts w:ascii="Times New Roman" w:hAnsi="Times New Roman" w:cs="Times New Roman"/>
        </w:rPr>
        <w:t xml:space="preserve"> library was used to calculate the non-central confidence </w:t>
      </w:r>
      <w:r w:rsidRPr="00FF0860">
        <w:rPr>
          <w:rFonts w:ascii="Times New Roman" w:hAnsi="Times New Roman" w:cs="Times New Roman"/>
        </w:rPr>
        <w:lastRenderedPageBreak/>
        <w:t xml:space="preserve">interval for each </w:t>
      </w:r>
      <w:r w:rsidRPr="00FF0860">
        <w:rPr>
          <w:rFonts w:ascii="Times New Roman" w:hAnsi="Times New Roman" w:cs="Times New Roman"/>
          <w:i/>
        </w:rPr>
        <w:t>d</w:t>
      </w:r>
      <w:r w:rsidRPr="00FF0860">
        <w:rPr>
          <w:rFonts w:ascii="Times New Roman" w:hAnsi="Times New Roman" w:cs="Times New Roman"/>
        </w:rPr>
        <w:t xml:space="preserve"> value as well (Cumming, 2014, cite ourselves). This data was mainly used to determine if simulations were meeting expected values overall.</w:t>
      </w:r>
    </w:p>
    <w:p w14:paraId="4F821960" w14:textId="77777777" w:rsidR="003612F1" w:rsidRPr="00FF0860" w:rsidRDefault="00C04578">
      <w:pPr>
        <w:pStyle w:val="Heading31"/>
        <w:framePr w:wrap="around"/>
        <w:rPr>
          <w:rFonts w:ascii="Times New Roman" w:hAnsi="Times New Roman" w:cs="Times New Roman"/>
          <w:szCs w:val="24"/>
        </w:rPr>
      </w:pPr>
      <w:bookmarkStart w:id="25" w:name="parametric-nhst---repeated-measures-anov"/>
      <w:bookmarkEnd w:id="25"/>
      <w:r w:rsidRPr="00FF0860">
        <w:rPr>
          <w:rFonts w:ascii="Times New Roman" w:hAnsi="Times New Roman" w:cs="Times New Roman"/>
          <w:szCs w:val="24"/>
        </w:rPr>
        <w:t>Parametric NHST - Repeated Measures ANOVA</w:t>
      </w:r>
    </w:p>
    <w:p w14:paraId="4D145443" w14:textId="064209E2" w:rsidR="003612F1" w:rsidRPr="00FF0860" w:rsidRDefault="00C04578">
      <w:pPr>
        <w:rPr>
          <w:rFonts w:ascii="Times New Roman" w:hAnsi="Times New Roman" w:cs="Times New Roman"/>
        </w:rPr>
      </w:pPr>
      <w:r w:rsidRPr="00FF0860">
        <w:rPr>
          <w:rFonts w:ascii="Times New Roman" w:hAnsi="Times New Roman" w:cs="Times New Roman"/>
        </w:rPr>
        <w:t xml:space="preserve">Repeated measures ANOVA using the </w:t>
      </w:r>
      <w:proofErr w:type="spellStart"/>
      <w:proofErr w:type="gramStart"/>
      <w:r w:rsidRPr="00FF0860">
        <w:rPr>
          <w:rFonts w:ascii="Times New Roman" w:hAnsi="Times New Roman" w:cs="Times New Roman"/>
          <w:i/>
        </w:rPr>
        <w:t>ezANOVA</w:t>
      </w:r>
      <w:proofErr w:type="spellEnd"/>
      <w:r w:rsidRPr="00FF0860">
        <w:rPr>
          <w:rFonts w:ascii="Times New Roman" w:hAnsi="Times New Roman" w:cs="Times New Roman"/>
          <w:i/>
        </w:rPr>
        <w:t>(</w:t>
      </w:r>
      <w:proofErr w:type="gramEnd"/>
      <w:r w:rsidRPr="00FF0860">
        <w:rPr>
          <w:rFonts w:ascii="Times New Roman" w:hAnsi="Times New Roman" w:cs="Times New Roman"/>
          <w:i/>
        </w:rPr>
        <w:t>)</w:t>
      </w:r>
      <w:r w:rsidRPr="00FF0860">
        <w:rPr>
          <w:rFonts w:ascii="Times New Roman" w:hAnsi="Times New Roman" w:cs="Times New Roman"/>
        </w:rPr>
        <w:t xml:space="preserve"> function in the </w:t>
      </w:r>
      <w:proofErr w:type="spellStart"/>
      <w:r w:rsidRPr="00FF0860">
        <w:rPr>
          <w:rFonts w:ascii="Times New Roman" w:hAnsi="Times New Roman" w:cs="Times New Roman"/>
          <w:i/>
        </w:rPr>
        <w:t>ez</w:t>
      </w:r>
      <w:proofErr w:type="spellEnd"/>
      <w:r w:rsidRPr="00FF0860">
        <w:rPr>
          <w:rFonts w:ascii="Times New Roman" w:hAnsi="Times New Roman" w:cs="Times New Roman"/>
        </w:rPr>
        <w:t xml:space="preserve"> library was utilized with type three sum of squares (Lawrence, 2017). This style of ANOVA is used to compare the same individuals across multiple or all conditions in an experiment. The null hypothesis states that there are no significant differences between groups, and the research hypothesis </w:t>
      </w:r>
      <w:r w:rsidR="004A76A4" w:rsidRPr="00FF0860">
        <w:rPr>
          <w:rFonts w:ascii="Times New Roman" w:hAnsi="Times New Roman" w:cs="Times New Roman"/>
        </w:rPr>
        <w:t>posits</w:t>
      </w:r>
      <w:r w:rsidRPr="00FF0860">
        <w:rPr>
          <w:rFonts w:ascii="Times New Roman" w:hAnsi="Times New Roman" w:cs="Times New Roman"/>
        </w:rPr>
        <w:t xml:space="preserve"> that there are differences, but does not specify where using the </w:t>
      </w:r>
      <w:r w:rsidRPr="00FF0860">
        <w:rPr>
          <w:rFonts w:ascii="Times New Roman" w:hAnsi="Times New Roman" w:cs="Times New Roman"/>
          <w:i/>
        </w:rPr>
        <w:t>F</w:t>
      </w:r>
      <w:r w:rsidRPr="00FF0860">
        <w:rPr>
          <w:rFonts w:ascii="Times New Roman" w:hAnsi="Times New Roman" w:cs="Times New Roman"/>
        </w:rPr>
        <w:t xml:space="preserve"> distribution focusing on </w:t>
      </w:r>
      <w:r w:rsidRPr="00FF0860">
        <w:rPr>
          <w:rFonts w:ascii="Times New Roman" w:hAnsi="Times New Roman" w:cs="Times New Roman"/>
          <w:i/>
        </w:rPr>
        <w:t>p</w:t>
      </w:r>
      <w:r w:rsidRPr="00FF0860">
        <w:rPr>
          <w:rFonts w:ascii="Times New Roman" w:hAnsi="Times New Roman" w:cs="Times New Roman"/>
        </w:rPr>
        <w:t xml:space="preserve"> values.</w:t>
      </w:r>
    </w:p>
    <w:p w14:paraId="1FF166C2" w14:textId="62CBE71A" w:rsidR="003612F1" w:rsidRPr="00FF0860" w:rsidRDefault="00C04578">
      <w:pPr>
        <w:pStyle w:val="BodyText"/>
        <w:rPr>
          <w:rFonts w:ascii="Times New Roman" w:hAnsi="Times New Roman" w:cs="Times New Roman"/>
        </w:rPr>
      </w:pPr>
      <w:r w:rsidRPr="00FF0860">
        <w:rPr>
          <w:rFonts w:ascii="Times New Roman" w:hAnsi="Times New Roman" w:cs="Times New Roman"/>
        </w:rPr>
        <w:t xml:space="preserve">To determine where differences may exist, </w:t>
      </w:r>
      <w:r w:rsidRPr="00FF0860">
        <w:rPr>
          <w:rFonts w:ascii="Times New Roman" w:hAnsi="Times New Roman" w:cs="Times New Roman"/>
          <w:i/>
        </w:rPr>
        <w:t>post hoc</w:t>
      </w:r>
      <w:r w:rsidRPr="00FF0860">
        <w:rPr>
          <w:rFonts w:ascii="Times New Roman" w:hAnsi="Times New Roman" w:cs="Times New Roman"/>
        </w:rPr>
        <w:t xml:space="preserve"> dependent </w:t>
      </w:r>
      <w:r w:rsidRPr="00FF0860">
        <w:rPr>
          <w:rFonts w:ascii="Times New Roman" w:hAnsi="Times New Roman" w:cs="Times New Roman"/>
          <w:i/>
        </w:rPr>
        <w:t>t</w:t>
      </w:r>
      <w:r w:rsidRPr="00FF0860">
        <w:rPr>
          <w:rFonts w:ascii="Times New Roman" w:hAnsi="Times New Roman" w:cs="Times New Roman"/>
        </w:rPr>
        <w:t xml:space="preserve">-tests are normally analyzed in the event of a significant </w:t>
      </w:r>
      <w:r w:rsidRPr="00FF0860">
        <w:rPr>
          <w:rFonts w:ascii="Times New Roman" w:hAnsi="Times New Roman" w:cs="Times New Roman"/>
          <w:i/>
        </w:rPr>
        <w:t>F</w:t>
      </w:r>
      <w:r w:rsidRPr="00FF0860">
        <w:rPr>
          <w:rFonts w:ascii="Times New Roman" w:hAnsi="Times New Roman" w:cs="Times New Roman"/>
        </w:rPr>
        <w:t>-ratio. We did not run all pairwise comparisons, instead focusing on the linear trend simulated by comparing level one to two and level two to three. This set of comparisons also controlled the effect size between comparisons, as comparing level one to three would have doubled the effect size. However, we assumed that researchers might compare all three pairwise combinations</w:t>
      </w:r>
      <w:r w:rsidR="00204CF4" w:rsidRPr="00FF0860">
        <w:rPr>
          <w:rFonts w:ascii="Times New Roman" w:hAnsi="Times New Roman" w:cs="Times New Roman"/>
        </w:rPr>
        <w:t xml:space="preserve"> in practice</w:t>
      </w:r>
      <w:r w:rsidRPr="00FF0860">
        <w:rPr>
          <w:rFonts w:ascii="Times New Roman" w:hAnsi="Times New Roman" w:cs="Times New Roman"/>
        </w:rPr>
        <w:t>, and</w:t>
      </w:r>
      <w:r w:rsidR="00204CF4" w:rsidRPr="00FF0860">
        <w:rPr>
          <w:rFonts w:ascii="Times New Roman" w:hAnsi="Times New Roman" w:cs="Times New Roman"/>
        </w:rPr>
        <w:t xml:space="preserve"> so</w:t>
      </w:r>
      <w:r w:rsidRPr="00FF0860">
        <w:rPr>
          <w:rFonts w:ascii="Times New Roman" w:hAnsi="Times New Roman" w:cs="Times New Roman"/>
        </w:rPr>
        <w:t xml:space="preserve"> used a Bonferroni correction across all three possible pairwise combinations to calculate </w:t>
      </w:r>
      <w:r w:rsidRPr="00FF0860">
        <w:rPr>
          <w:rFonts w:ascii="Times New Roman" w:hAnsi="Times New Roman" w:cs="Times New Roman"/>
          <w:i/>
        </w:rPr>
        <w:t>p</w:t>
      </w:r>
      <w:r w:rsidRPr="00FF0860">
        <w:rPr>
          <w:rFonts w:ascii="Times New Roman" w:hAnsi="Times New Roman" w:cs="Times New Roman"/>
        </w:rPr>
        <w:t xml:space="preserve"> values for </w:t>
      </w:r>
      <w:r w:rsidRPr="00FF0860">
        <w:rPr>
          <w:rFonts w:ascii="Times New Roman" w:hAnsi="Times New Roman" w:cs="Times New Roman"/>
          <w:i/>
        </w:rPr>
        <w:t>post hoc</w:t>
      </w:r>
      <w:r w:rsidRPr="00FF0860">
        <w:rPr>
          <w:rFonts w:ascii="Times New Roman" w:hAnsi="Times New Roman" w:cs="Times New Roman"/>
        </w:rPr>
        <w:t xml:space="preserve"> tests. Interested readers can find all three comparison values in the complete dataset online. A </w:t>
      </w:r>
      <w:r w:rsidRPr="00FF0860">
        <w:rPr>
          <w:rFonts w:ascii="Times New Roman" w:hAnsi="Times New Roman" w:cs="Times New Roman"/>
          <w:i/>
        </w:rPr>
        <w:t>p</w:t>
      </w:r>
      <w:r w:rsidRPr="00FF0860">
        <w:rPr>
          <w:rFonts w:ascii="Times New Roman" w:hAnsi="Times New Roman" w:cs="Times New Roman"/>
        </w:rPr>
        <w:t xml:space="preserve">-value of less than .05 was </w:t>
      </w:r>
      <w:r w:rsidR="00FA1A21" w:rsidRPr="00FF0860">
        <w:rPr>
          <w:rFonts w:ascii="Times New Roman" w:hAnsi="Times New Roman" w:cs="Times New Roman"/>
        </w:rPr>
        <w:t xml:space="preserve">binned as </w:t>
      </w:r>
      <w:r w:rsidRPr="00FF0860">
        <w:rPr>
          <w:rFonts w:ascii="Times New Roman" w:hAnsi="Times New Roman" w:cs="Times New Roman"/>
        </w:rPr>
        <w:t xml:space="preserve">significant, whereas </w:t>
      </w:r>
      <w:r w:rsidRPr="00FF0860">
        <w:rPr>
          <w:rFonts w:ascii="Times New Roman" w:hAnsi="Times New Roman" w:cs="Times New Roman"/>
          <w:i/>
        </w:rPr>
        <w:t>p</w:t>
      </w:r>
      <w:r w:rsidRPr="00FF0860">
        <w:rPr>
          <w:rFonts w:ascii="Times New Roman" w:hAnsi="Times New Roman" w:cs="Times New Roman"/>
        </w:rPr>
        <w:t xml:space="preserve">-values ranging from .10 to .05 were </w:t>
      </w:r>
      <w:r w:rsidR="00FA1A21" w:rsidRPr="00FF0860">
        <w:rPr>
          <w:rFonts w:ascii="Times New Roman" w:hAnsi="Times New Roman" w:cs="Times New Roman"/>
        </w:rPr>
        <w:t xml:space="preserve">binned as </w:t>
      </w:r>
      <w:r w:rsidRPr="00FF0860">
        <w:rPr>
          <w:rFonts w:ascii="Times New Roman" w:hAnsi="Times New Roman" w:cs="Times New Roman"/>
        </w:rPr>
        <w:t xml:space="preserve">marginally significant. Any </w:t>
      </w:r>
      <w:r w:rsidRPr="00FF0860">
        <w:rPr>
          <w:rFonts w:ascii="Times New Roman" w:hAnsi="Times New Roman" w:cs="Times New Roman"/>
          <w:i/>
        </w:rPr>
        <w:t>p</w:t>
      </w:r>
      <w:r w:rsidRPr="00FF0860">
        <w:rPr>
          <w:rFonts w:ascii="Times New Roman" w:hAnsi="Times New Roman" w:cs="Times New Roman"/>
        </w:rPr>
        <w:t xml:space="preserve">-values larger than .10 were </w:t>
      </w:r>
      <w:r w:rsidR="00FA1A21" w:rsidRPr="00FF0860">
        <w:rPr>
          <w:rFonts w:ascii="Times New Roman" w:hAnsi="Times New Roman" w:cs="Times New Roman"/>
        </w:rPr>
        <w:t xml:space="preserve">binned as </w:t>
      </w:r>
      <w:r w:rsidRPr="00FF0860">
        <w:rPr>
          <w:rFonts w:ascii="Times New Roman" w:hAnsi="Times New Roman" w:cs="Times New Roman"/>
        </w:rPr>
        <w:t xml:space="preserve">non-significant. A second set of </w:t>
      </w:r>
      <w:r w:rsidRPr="00FF0860">
        <w:rPr>
          <w:rFonts w:ascii="Times New Roman" w:hAnsi="Times New Roman" w:cs="Times New Roman"/>
          <w:i/>
        </w:rPr>
        <w:t>p</w:t>
      </w:r>
      <w:r w:rsidRPr="00FF0860">
        <w:rPr>
          <w:rFonts w:ascii="Times New Roman" w:hAnsi="Times New Roman" w:cs="Times New Roman"/>
        </w:rPr>
        <w:t xml:space="preserve">-value comparisons was calculated given </w:t>
      </w:r>
      <w:r w:rsidR="00FA1A21" w:rsidRPr="00FF0860">
        <w:rPr>
          <w:rFonts w:ascii="Times New Roman" w:hAnsi="Times New Roman" w:cs="Times New Roman"/>
        </w:rPr>
        <w:t xml:space="preserve">Benjamin et al. </w:t>
      </w:r>
      <w:r w:rsidR="00266D79" w:rsidRPr="00FF0860">
        <w:rPr>
          <w:rFonts w:ascii="Times New Roman" w:hAnsi="Times New Roman" w:cs="Times New Roman"/>
        </w:rPr>
        <w:t>(</w:t>
      </w:r>
      <w:r w:rsidR="00FA1A21" w:rsidRPr="00FF0860">
        <w:rPr>
          <w:rFonts w:ascii="Times New Roman" w:hAnsi="Times New Roman" w:cs="Times New Roman"/>
        </w:rPr>
        <w:t>2017</w:t>
      </w:r>
      <w:r w:rsidR="00266D79" w:rsidRPr="00FF0860">
        <w:rPr>
          <w:rFonts w:ascii="Times New Roman" w:hAnsi="Times New Roman" w:cs="Times New Roman"/>
        </w:rPr>
        <w:t>)</w:t>
      </w:r>
      <w:r w:rsidRPr="00FF0860">
        <w:rPr>
          <w:rFonts w:ascii="Times New Roman" w:hAnsi="Times New Roman" w:cs="Times New Roman"/>
        </w:rPr>
        <w:t xml:space="preserve"> suggestion to change </w:t>
      </w:r>
      <m:oMath>
        <m:r>
          <w:rPr>
            <w:rFonts w:ascii="Cambria Math" w:hAnsi="Cambria Math" w:cs="Times New Roman"/>
          </w:rPr>
          <m:t>α</m:t>
        </m:r>
      </m:oMath>
      <w:r w:rsidRPr="00FF0860">
        <w:rPr>
          <w:rFonts w:ascii="Times New Roman" w:hAnsi="Times New Roman" w:cs="Times New Roman"/>
        </w:rPr>
        <w:t xml:space="preserve"> criterion to less than .005. Any </w:t>
      </w:r>
      <w:r w:rsidRPr="00FF0860">
        <w:rPr>
          <w:rFonts w:ascii="Times New Roman" w:hAnsi="Times New Roman" w:cs="Times New Roman"/>
          <w:i/>
        </w:rPr>
        <w:t>p</w:t>
      </w:r>
      <w:r w:rsidRPr="00FF0860">
        <w:rPr>
          <w:rFonts w:ascii="Times New Roman" w:hAnsi="Times New Roman" w:cs="Times New Roman"/>
        </w:rPr>
        <w:t xml:space="preserve">-value less than .005 was binned as significant, while data ranging from .005 to .10 was marginal or suggestive, and </w:t>
      </w:r>
      <w:r w:rsidRPr="00FF0860">
        <w:rPr>
          <w:rFonts w:ascii="Times New Roman" w:hAnsi="Times New Roman" w:cs="Times New Roman"/>
          <w:i/>
        </w:rPr>
        <w:t>p</w:t>
      </w:r>
      <w:r w:rsidRPr="00FF0860">
        <w:rPr>
          <w:rFonts w:ascii="Times New Roman" w:hAnsi="Times New Roman" w:cs="Times New Roman"/>
        </w:rPr>
        <w:t xml:space="preserve"> &gt; .10 was non-significant.</w:t>
      </w:r>
    </w:p>
    <w:p w14:paraId="304B1AF9" w14:textId="6ACF6780" w:rsidR="006345D5" w:rsidRPr="00FF0860" w:rsidRDefault="006345D5" w:rsidP="00E95754">
      <w:pPr>
        <w:ind w:firstLine="0"/>
        <w:rPr>
          <w:rFonts w:ascii="Times New Roman" w:hAnsi="Times New Roman" w:cs="Times New Roman"/>
          <w:b/>
        </w:rPr>
      </w:pPr>
      <w:bookmarkStart w:id="26" w:name="nonparametric-nhst---quades-test"/>
      <w:bookmarkStart w:id="27" w:name="oom-ordinal-pattern-analysis"/>
      <w:bookmarkEnd w:id="26"/>
      <w:bookmarkEnd w:id="27"/>
      <w:r w:rsidRPr="00FF0860">
        <w:rPr>
          <w:rFonts w:ascii="Times New Roman" w:hAnsi="Times New Roman" w:cs="Times New Roman"/>
          <w:b/>
        </w:rPr>
        <w:t>Bayesian Analysis: Bayes Factor</w:t>
      </w:r>
      <w:r w:rsidR="00694122" w:rsidRPr="00FF0860">
        <w:rPr>
          <w:rFonts w:ascii="Times New Roman" w:hAnsi="Times New Roman" w:cs="Times New Roman"/>
          <w:b/>
        </w:rPr>
        <w:t xml:space="preserve"> Comparisons</w:t>
      </w:r>
    </w:p>
    <w:p w14:paraId="146751CE" w14:textId="40ED7958" w:rsidR="003612F1" w:rsidRPr="00FF0860" w:rsidRDefault="00C04578">
      <w:pPr>
        <w:rPr>
          <w:rFonts w:ascii="Times New Roman" w:hAnsi="Times New Roman" w:cs="Times New Roman"/>
        </w:rPr>
      </w:pPr>
      <w:bookmarkStart w:id="28" w:name="bayesian-analysis-bayes-factor"/>
      <w:bookmarkEnd w:id="28"/>
      <w:r w:rsidRPr="00FF0860">
        <w:rPr>
          <w:rFonts w:ascii="Times New Roman" w:hAnsi="Times New Roman" w:cs="Times New Roman"/>
        </w:rPr>
        <w:t xml:space="preserve">We compared a null model with one grand mean for all three levels to an effects model wherein means were allowed to differ using the </w:t>
      </w:r>
      <w:proofErr w:type="spellStart"/>
      <w:r w:rsidRPr="00FF0860">
        <w:rPr>
          <w:rFonts w:ascii="Times New Roman" w:hAnsi="Times New Roman" w:cs="Times New Roman"/>
        </w:rPr>
        <w:t>BayesFactor</w:t>
      </w:r>
      <w:proofErr w:type="spellEnd"/>
      <w:r w:rsidRPr="00FF0860">
        <w:rPr>
          <w:rFonts w:ascii="Times New Roman" w:hAnsi="Times New Roman" w:cs="Times New Roman"/>
        </w:rPr>
        <w:t xml:space="preserve"> package (CITE). The default in this package is a </w:t>
      </w:r>
      <w:proofErr w:type="spellStart"/>
      <w:r w:rsidRPr="00FF0860">
        <w:rPr>
          <w:rFonts w:ascii="Times New Roman" w:hAnsi="Times New Roman" w:cs="Times New Roman"/>
        </w:rPr>
        <w:t>Jeffreys</w:t>
      </w:r>
      <w:proofErr w:type="spellEnd"/>
      <w:r w:rsidRPr="00FF0860">
        <w:rPr>
          <w:rFonts w:ascii="Times New Roman" w:hAnsi="Times New Roman" w:cs="Times New Roman"/>
        </w:rPr>
        <w:t xml:space="preserve"> prior with a fixed </w:t>
      </w:r>
      <w:proofErr w:type="spellStart"/>
      <w:r w:rsidRPr="00FF0860">
        <w:rPr>
          <w:rFonts w:ascii="Times New Roman" w:hAnsi="Times New Roman" w:cs="Times New Roman"/>
        </w:rPr>
        <w:t>rscale</w:t>
      </w:r>
      <w:proofErr w:type="spellEnd"/>
      <w:r w:rsidRPr="00FF0860">
        <w:rPr>
          <w:rFonts w:ascii="Times New Roman" w:hAnsi="Times New Roman" w:cs="Times New Roman"/>
        </w:rPr>
        <w:t xml:space="preserve"> (0.5) and random </w:t>
      </w:r>
      <w:proofErr w:type="spellStart"/>
      <w:r w:rsidRPr="00FF0860">
        <w:rPr>
          <w:rFonts w:ascii="Times New Roman" w:hAnsi="Times New Roman" w:cs="Times New Roman"/>
        </w:rPr>
        <w:t>rscale</w:t>
      </w:r>
      <w:proofErr w:type="spellEnd"/>
      <w:r w:rsidRPr="00FF0860">
        <w:rPr>
          <w:rFonts w:ascii="Times New Roman" w:hAnsi="Times New Roman" w:cs="Times New Roman"/>
        </w:rPr>
        <w:t xml:space="preserve"> (1.0). BF were calculated, and follow up </w:t>
      </w:r>
      <w:r w:rsidRPr="00FF0860">
        <w:rPr>
          <w:rFonts w:ascii="Times New Roman" w:hAnsi="Times New Roman" w:cs="Times New Roman"/>
          <w:i/>
        </w:rPr>
        <w:t>t</w:t>
      </w:r>
      <w:r w:rsidRPr="00FF0860">
        <w:rPr>
          <w:rFonts w:ascii="Times New Roman" w:hAnsi="Times New Roman" w:cs="Times New Roman"/>
        </w:rPr>
        <w:t xml:space="preserve">-test BFs were </w:t>
      </w:r>
      <w:r w:rsidR="006345D5" w:rsidRPr="00FF0860">
        <w:rPr>
          <w:rFonts w:ascii="Times New Roman" w:hAnsi="Times New Roman" w:cs="Times New Roman"/>
        </w:rPr>
        <w:t xml:space="preserve">computed </w:t>
      </w:r>
      <w:r w:rsidRPr="00FF0860">
        <w:rPr>
          <w:rFonts w:ascii="Times New Roman" w:hAnsi="Times New Roman" w:cs="Times New Roman"/>
        </w:rPr>
        <w:t xml:space="preserve">for the same two comparisons as in the previous models using default priors from the </w:t>
      </w:r>
      <w:proofErr w:type="spellStart"/>
      <w:r w:rsidRPr="00FF0860">
        <w:rPr>
          <w:rFonts w:ascii="Times New Roman" w:hAnsi="Times New Roman" w:cs="Times New Roman"/>
        </w:rPr>
        <w:t>BayesFactor</w:t>
      </w:r>
      <w:proofErr w:type="spellEnd"/>
      <w:r w:rsidRPr="00FF0860">
        <w:rPr>
          <w:rFonts w:ascii="Times New Roman" w:hAnsi="Times New Roman" w:cs="Times New Roman"/>
        </w:rPr>
        <w:t xml:space="preserve"> package (e.g., </w:t>
      </w:r>
      <w:proofErr w:type="spellStart"/>
      <w:r w:rsidRPr="00FF0860">
        <w:rPr>
          <w:rFonts w:ascii="Times New Roman" w:hAnsi="Times New Roman" w:cs="Times New Roman"/>
        </w:rPr>
        <w:t>Jeffreys</w:t>
      </w:r>
      <w:proofErr w:type="spellEnd"/>
      <w:r w:rsidRPr="00FF0860">
        <w:rPr>
          <w:rFonts w:ascii="Times New Roman" w:hAnsi="Times New Roman" w:cs="Times New Roman"/>
        </w:rPr>
        <w:t xml:space="preserve"> prior for population variance, Cauchy prior for standardized effect size). To compare Bayes</w:t>
      </w:r>
      <w:r w:rsidR="00183157" w:rsidRPr="00FF0860">
        <w:rPr>
          <w:rFonts w:ascii="Times New Roman" w:hAnsi="Times New Roman" w:cs="Times New Roman"/>
        </w:rPr>
        <w:t>ian</w:t>
      </w:r>
      <w:r w:rsidRPr="00FF0860">
        <w:rPr>
          <w:rFonts w:ascii="Times New Roman" w:hAnsi="Times New Roman" w:cs="Times New Roman"/>
        </w:rPr>
        <w:t xml:space="preserve"> results to other statistical methods, we used recommendations from KASS_RAFTERY95 to bin results into weak evidence (BFs &lt; 3), positive evidence (e.g., akin to marginal </w:t>
      </w:r>
      <w:r w:rsidRPr="00FF0860">
        <w:rPr>
          <w:rFonts w:ascii="Times New Roman" w:hAnsi="Times New Roman" w:cs="Times New Roman"/>
          <w:i/>
        </w:rPr>
        <w:t>p</w:t>
      </w:r>
      <w:r w:rsidRPr="00FF0860">
        <w:rPr>
          <w:rFonts w:ascii="Times New Roman" w:hAnsi="Times New Roman" w:cs="Times New Roman"/>
        </w:rPr>
        <w:t xml:space="preserve">-values, BFs = 3-20), and strong evidence (BFs &gt; 20). BF interpretation should focus on understanding the </w:t>
      </w:r>
      <w:r w:rsidRPr="00FF0860">
        <w:rPr>
          <w:rFonts w:ascii="Times New Roman" w:hAnsi="Times New Roman" w:cs="Times New Roman"/>
        </w:rPr>
        <w:lastRenderedPageBreak/>
        <w:t>odds of model ratios, and these bins are used here as a convenient comparison to procedures that do have set criteria for interpretation</w:t>
      </w:r>
      <w:r w:rsidR="006345D5" w:rsidRPr="00FF0860">
        <w:rPr>
          <w:rFonts w:ascii="Times New Roman" w:hAnsi="Times New Roman" w:cs="Times New Roman"/>
        </w:rPr>
        <w:t xml:space="preserve"> (cite </w:t>
      </w:r>
      <w:proofErr w:type="spellStart"/>
      <w:r w:rsidR="006345D5" w:rsidRPr="00FF0860">
        <w:rPr>
          <w:rFonts w:ascii="Times New Roman" w:hAnsi="Times New Roman" w:cs="Times New Roman"/>
        </w:rPr>
        <w:t>mourey</w:t>
      </w:r>
      <w:proofErr w:type="spellEnd"/>
      <w:r w:rsidR="006345D5" w:rsidRPr="00FF0860">
        <w:rPr>
          <w:rFonts w:ascii="Times New Roman" w:hAnsi="Times New Roman" w:cs="Times New Roman"/>
        </w:rPr>
        <w:t xml:space="preserve"> blog here)</w:t>
      </w:r>
      <w:r w:rsidRPr="00FF0860">
        <w:rPr>
          <w:rFonts w:ascii="Times New Roman" w:hAnsi="Times New Roman" w:cs="Times New Roman"/>
        </w:rPr>
        <w:t>.</w:t>
      </w:r>
    </w:p>
    <w:p w14:paraId="41A9B302" w14:textId="77777777" w:rsidR="006345D5" w:rsidRPr="00FF0860" w:rsidRDefault="006345D5" w:rsidP="006345D5">
      <w:pPr>
        <w:pStyle w:val="Heading21"/>
        <w:rPr>
          <w:rFonts w:ascii="Times New Roman" w:hAnsi="Times New Roman" w:cs="Times New Roman"/>
          <w:szCs w:val="24"/>
        </w:rPr>
      </w:pPr>
      <w:r w:rsidRPr="00FF0860">
        <w:rPr>
          <w:rFonts w:ascii="Times New Roman" w:hAnsi="Times New Roman" w:cs="Times New Roman"/>
          <w:szCs w:val="24"/>
        </w:rPr>
        <w:t>OOM: Ordinal Pattern Analysis</w:t>
      </w:r>
    </w:p>
    <w:p w14:paraId="26453536" w14:textId="1AEBDC06" w:rsidR="006345D5" w:rsidRPr="00FF0860" w:rsidRDefault="006345D5" w:rsidP="006345D5">
      <w:pPr>
        <w:rPr>
          <w:rFonts w:ascii="Times New Roman" w:hAnsi="Times New Roman" w:cs="Times New Roman"/>
        </w:rPr>
      </w:pPr>
      <w:r w:rsidRPr="00FF0860">
        <w:rPr>
          <w:rFonts w:ascii="Times New Roman" w:hAnsi="Times New Roman" w:cs="Times New Roman"/>
        </w:rPr>
        <w:t xml:space="preserve">An </w:t>
      </w:r>
      <w:r w:rsidRPr="00FF0860">
        <w:rPr>
          <w:rFonts w:ascii="Times New Roman" w:hAnsi="Times New Roman" w:cs="Times New Roman"/>
          <w:i/>
        </w:rPr>
        <w:t>R</w:t>
      </w:r>
      <w:r w:rsidRPr="00FF0860">
        <w:rPr>
          <w:rFonts w:ascii="Times New Roman" w:hAnsi="Times New Roman" w:cs="Times New Roman"/>
        </w:rPr>
        <w:t xml:space="preserve"> script of the Ordinal Pattern Analysis from GRICE's OOM program was provided from THE DUDES CITE. We set the expected ranked pattern as level one less than level two less than level three</w:t>
      </w:r>
      <w:r w:rsidR="0029599B" w:rsidRPr="00FF0860">
        <w:rPr>
          <w:rFonts w:ascii="Times New Roman" w:hAnsi="Times New Roman" w:cs="Times New Roman"/>
        </w:rPr>
        <w:t xml:space="preserve"> (see Figure X)</w:t>
      </w:r>
      <w:r w:rsidRPr="00FF0860">
        <w:rPr>
          <w:rFonts w:ascii="Times New Roman" w:hAnsi="Times New Roman" w:cs="Times New Roman"/>
        </w:rPr>
        <w:t xml:space="preserve">. Once this pattern was defined, we analyzed the data to see if each individual's set of observations matched the set ordinal pattern. PCC values were generated </w:t>
      </w:r>
      <w:r w:rsidR="003E04D7" w:rsidRPr="00FF0860">
        <w:rPr>
          <w:rFonts w:ascii="Times New Roman" w:hAnsi="Times New Roman" w:cs="Times New Roman"/>
        </w:rPr>
        <w:t xml:space="preserve">and </w:t>
      </w:r>
      <w:r w:rsidRPr="00FF0860">
        <w:rPr>
          <w:rFonts w:ascii="Times New Roman" w:hAnsi="Times New Roman" w:cs="Times New Roman"/>
          <w:i/>
        </w:rPr>
        <w:t>c</w:t>
      </w:r>
      <w:r w:rsidRPr="00FF0860">
        <w:rPr>
          <w:rFonts w:ascii="Times New Roman" w:hAnsi="Times New Roman" w:cs="Times New Roman"/>
        </w:rPr>
        <w:t xml:space="preserve">-values </w:t>
      </w:r>
      <w:r w:rsidR="003E04D7" w:rsidRPr="00FF0860">
        <w:rPr>
          <w:rFonts w:ascii="Times New Roman" w:hAnsi="Times New Roman" w:cs="Times New Roman"/>
        </w:rPr>
        <w:t>were</w:t>
      </w:r>
      <w:r w:rsidRPr="00FF0860">
        <w:rPr>
          <w:rFonts w:ascii="Times New Roman" w:hAnsi="Times New Roman" w:cs="Times New Roman"/>
        </w:rPr>
        <w:t xml:space="preserve"> computed by randomizing the data 1,000 times. </w:t>
      </w:r>
      <w:r w:rsidR="00C44DB4" w:rsidRPr="00FF0860">
        <w:rPr>
          <w:rFonts w:ascii="Times New Roman" w:hAnsi="Times New Roman" w:cs="Times New Roman"/>
        </w:rPr>
        <w:t>Solely f</w:t>
      </w:r>
      <w:r w:rsidRPr="00FF0860">
        <w:rPr>
          <w:rFonts w:ascii="Times New Roman" w:hAnsi="Times New Roman" w:cs="Times New Roman"/>
        </w:rPr>
        <w:t xml:space="preserve">or purposes of comparison, we used the following </w:t>
      </w:r>
      <w:r w:rsidR="00C44DB4" w:rsidRPr="00FF0860">
        <w:rPr>
          <w:rFonts w:ascii="Times New Roman" w:hAnsi="Times New Roman" w:cs="Times New Roman"/>
        </w:rPr>
        <w:t>“</w:t>
      </w:r>
      <w:r w:rsidRPr="00FF0860">
        <w:rPr>
          <w:rFonts w:ascii="Times New Roman" w:hAnsi="Times New Roman" w:cs="Times New Roman"/>
        </w:rPr>
        <w:t>significance</w:t>
      </w:r>
      <w:r w:rsidR="00C44DB4" w:rsidRPr="00FF0860">
        <w:rPr>
          <w:rFonts w:ascii="Times New Roman" w:hAnsi="Times New Roman" w:cs="Times New Roman"/>
        </w:rPr>
        <w:t>”</w:t>
      </w:r>
      <w:r w:rsidRPr="00FF0860">
        <w:rPr>
          <w:rFonts w:ascii="Times New Roman" w:hAnsi="Times New Roman" w:cs="Times New Roman"/>
        </w:rPr>
        <w:t xml:space="preserve"> coding schema: </w:t>
      </w:r>
      <w:r w:rsidR="00C44DB4" w:rsidRPr="00FF0860">
        <w:rPr>
          <w:rFonts w:ascii="Times New Roman" w:hAnsi="Times New Roman" w:cs="Times New Roman"/>
        </w:rPr>
        <w:t xml:space="preserve">“significant” </w:t>
      </w:r>
      <w:r w:rsidRPr="00FF0860">
        <w:rPr>
          <w:rFonts w:ascii="Times New Roman" w:hAnsi="Times New Roman" w:cs="Times New Roman"/>
        </w:rPr>
        <w:t xml:space="preserve">studies had a high PCC value (.50 &lt; PCC &lt; 1.00) and a low </w:t>
      </w:r>
      <w:r w:rsidRPr="00FF0860">
        <w:rPr>
          <w:rFonts w:ascii="Times New Roman" w:hAnsi="Times New Roman" w:cs="Times New Roman"/>
          <w:i/>
        </w:rPr>
        <w:t>c</w:t>
      </w:r>
      <w:r w:rsidRPr="00FF0860">
        <w:rPr>
          <w:rFonts w:ascii="Times New Roman" w:hAnsi="Times New Roman" w:cs="Times New Roman"/>
        </w:rPr>
        <w:t>-value (</w:t>
      </w:r>
      <w:r w:rsidRPr="00FF0860">
        <w:rPr>
          <w:rFonts w:ascii="Times New Roman" w:hAnsi="Times New Roman" w:cs="Times New Roman"/>
          <w:i/>
        </w:rPr>
        <w:t>c</w:t>
      </w:r>
      <w:r w:rsidRPr="00FF0860">
        <w:rPr>
          <w:rFonts w:ascii="Times New Roman" w:hAnsi="Times New Roman" w:cs="Times New Roman"/>
        </w:rPr>
        <w:t xml:space="preserve"> &lt; .05), marginal studies had a high PCC value and a moderate c-value (.05 &lt; </w:t>
      </w:r>
      <w:r w:rsidRPr="00FF0860">
        <w:rPr>
          <w:rFonts w:ascii="Times New Roman" w:hAnsi="Times New Roman" w:cs="Times New Roman"/>
          <w:i/>
        </w:rPr>
        <w:t>c</w:t>
      </w:r>
      <w:r w:rsidRPr="00FF0860">
        <w:rPr>
          <w:rFonts w:ascii="Times New Roman" w:hAnsi="Times New Roman" w:cs="Times New Roman"/>
        </w:rPr>
        <w:t xml:space="preserve"> &lt; .10), and non-significant studies had low PCC values (PCC &lt; .50), regardless of their </w:t>
      </w:r>
      <w:r w:rsidRPr="00FF0860">
        <w:rPr>
          <w:rFonts w:ascii="Times New Roman" w:hAnsi="Times New Roman" w:cs="Times New Roman"/>
          <w:i/>
        </w:rPr>
        <w:t>c</w:t>
      </w:r>
      <w:r w:rsidRPr="00FF0860">
        <w:rPr>
          <w:rFonts w:ascii="Times New Roman" w:hAnsi="Times New Roman" w:cs="Times New Roman"/>
        </w:rPr>
        <w:t>-values.</w:t>
      </w:r>
    </w:p>
    <w:p w14:paraId="26F28A20" w14:textId="77777777" w:rsidR="006345D5" w:rsidRPr="00FF0860" w:rsidRDefault="006345D5">
      <w:pPr>
        <w:rPr>
          <w:rFonts w:ascii="Times New Roman" w:hAnsi="Times New Roman" w:cs="Times New Roman"/>
        </w:rPr>
      </w:pPr>
    </w:p>
    <w:p w14:paraId="5ABA15A4" w14:textId="77777777" w:rsidR="003612F1" w:rsidRPr="00FF0860" w:rsidRDefault="00C04578">
      <w:pPr>
        <w:pStyle w:val="Heading11"/>
        <w:rPr>
          <w:rFonts w:ascii="Times New Roman" w:hAnsi="Times New Roman" w:cs="Times New Roman"/>
          <w:szCs w:val="24"/>
        </w:rPr>
      </w:pPr>
      <w:bookmarkStart w:id="29" w:name="results"/>
      <w:bookmarkEnd w:id="29"/>
      <w:r w:rsidRPr="00FF0860">
        <w:rPr>
          <w:rFonts w:ascii="Times New Roman" w:hAnsi="Times New Roman" w:cs="Times New Roman"/>
          <w:szCs w:val="24"/>
        </w:rPr>
        <w:t>Results</w:t>
      </w:r>
    </w:p>
    <w:p w14:paraId="2FDD0B32" w14:textId="77777777" w:rsidR="003612F1" w:rsidRPr="00FF0860" w:rsidRDefault="00C04578">
      <w:pPr>
        <w:pStyle w:val="Heading21"/>
        <w:rPr>
          <w:rFonts w:ascii="Times New Roman" w:hAnsi="Times New Roman" w:cs="Times New Roman"/>
          <w:szCs w:val="24"/>
        </w:rPr>
      </w:pPr>
      <w:bookmarkStart w:id="30" w:name="percent-of-estimates"/>
      <w:bookmarkEnd w:id="30"/>
      <w:r w:rsidRPr="00FF0860">
        <w:rPr>
          <w:rFonts w:ascii="Times New Roman" w:hAnsi="Times New Roman" w:cs="Times New Roman"/>
          <w:szCs w:val="24"/>
        </w:rPr>
        <w:t>Percent of Estimates</w:t>
      </w:r>
    </w:p>
    <w:p w14:paraId="4E03561A" w14:textId="52752820" w:rsidR="003612F1" w:rsidRPr="00FF0860" w:rsidRDefault="00C04578">
      <w:pPr>
        <w:rPr>
          <w:rFonts w:ascii="Times New Roman" w:hAnsi="Times New Roman" w:cs="Times New Roman"/>
        </w:rPr>
      </w:pPr>
      <w:r w:rsidRPr="00FF0860">
        <w:rPr>
          <w:rFonts w:ascii="Times New Roman" w:hAnsi="Times New Roman" w:cs="Times New Roman"/>
        </w:rPr>
        <w:t xml:space="preserve">For all simulations, we binned the estimates into significant, marginal, and non-significant effects and calculated the percent of each category of estimates by statistical analysis, sample size, and effect size. These estimates were binned across both the overall and follow up </w:t>
      </w:r>
      <w:r w:rsidRPr="00FF0860">
        <w:rPr>
          <w:rFonts w:ascii="Times New Roman" w:hAnsi="Times New Roman" w:cs="Times New Roman"/>
          <w:i/>
        </w:rPr>
        <w:t>post hoc</w:t>
      </w:r>
      <w:r w:rsidRPr="00FF0860">
        <w:rPr>
          <w:rFonts w:ascii="Times New Roman" w:hAnsi="Times New Roman" w:cs="Times New Roman"/>
        </w:rPr>
        <w:t xml:space="preserve"> tests, and the combined data is presented for this analysis. Since all three categories of binning total to 100%, we present only the significant and non-significant results. All analyses and findings can be found online at </w:t>
      </w:r>
      <w:r w:rsidR="00A62168" w:rsidRPr="00FF0860">
        <w:rPr>
          <w:rFonts w:ascii="Times New Roman" w:hAnsi="Times New Roman" w:cs="Times New Roman"/>
        </w:rPr>
        <w:t>https://osf.io/u9hf4/</w:t>
      </w:r>
      <w:r w:rsidRPr="00FF0860">
        <w:rPr>
          <w:rFonts w:ascii="Times New Roman" w:hAnsi="Times New Roman" w:cs="Times New Roman"/>
        </w:rPr>
        <w:t>.</w:t>
      </w:r>
    </w:p>
    <w:p w14:paraId="710B1496" w14:textId="506390BA" w:rsidR="003612F1" w:rsidRPr="00FF0860" w:rsidRDefault="00C04578">
      <w:pPr>
        <w:pStyle w:val="BodyText"/>
        <w:rPr>
          <w:rFonts w:ascii="Times New Roman" w:hAnsi="Times New Roman" w:cs="Times New Roman"/>
        </w:rPr>
      </w:pPr>
      <w:r w:rsidRPr="00FF0860">
        <w:rPr>
          <w:rFonts w:ascii="Times New Roman" w:hAnsi="Times New Roman" w:cs="Times New Roman"/>
        </w:rPr>
        <w:t xml:space="preserve">Significant omnibus estimates are presented in Figure 1. For </w:t>
      </w:r>
      <w:r w:rsidR="00EC6B92" w:rsidRPr="00FF0860">
        <w:rPr>
          <w:rFonts w:ascii="Times New Roman" w:hAnsi="Times New Roman" w:cs="Times New Roman"/>
        </w:rPr>
        <w:t xml:space="preserve">the </w:t>
      </w:r>
      <w:r w:rsidR="00D50A48" w:rsidRPr="00FF0860">
        <w:rPr>
          <w:rFonts w:ascii="Times New Roman" w:hAnsi="Times New Roman" w:cs="Times New Roman"/>
        </w:rPr>
        <w:t xml:space="preserve">negligible </w:t>
      </w:r>
      <w:r w:rsidRPr="00FF0860">
        <w:rPr>
          <w:rFonts w:ascii="Times New Roman" w:hAnsi="Times New Roman" w:cs="Times New Roman"/>
        </w:rPr>
        <w:t>effects</w:t>
      </w:r>
      <w:r w:rsidR="00EC6B92" w:rsidRPr="00FF0860">
        <w:rPr>
          <w:rFonts w:ascii="Times New Roman" w:hAnsi="Times New Roman" w:cs="Times New Roman"/>
        </w:rPr>
        <w:t xml:space="preserve"> condition</w:t>
      </w:r>
      <w:r w:rsidRPr="00FF0860">
        <w:rPr>
          <w:rFonts w:ascii="Times New Roman" w:hAnsi="Times New Roman" w:cs="Times New Roman"/>
        </w:rPr>
        <w:t xml:space="preserve"> at </w:t>
      </w:r>
      <m:oMath>
        <m:r>
          <w:rPr>
            <w:rFonts w:ascii="Cambria Math" w:hAnsi="Cambria Math" w:cs="Times New Roman"/>
          </w:rPr>
          <m:t>p</m:t>
        </m:r>
      </m:oMath>
      <w:r w:rsidRPr="00FF0860">
        <w:rPr>
          <w:rFonts w:ascii="Times New Roman" w:hAnsi="Times New Roman" w:cs="Times New Roman"/>
        </w:rPr>
        <w:t xml:space="preserve"> &lt; .05 (solid lines), we found that </w:t>
      </w:r>
      <w:r w:rsidR="00EC6B92" w:rsidRPr="00FF0860">
        <w:rPr>
          <w:rFonts w:ascii="Times New Roman" w:hAnsi="Times New Roman" w:cs="Times New Roman"/>
        </w:rPr>
        <w:t>NHST</w:t>
      </w:r>
      <w:r w:rsidRPr="00FF0860">
        <w:rPr>
          <w:rFonts w:ascii="Times New Roman" w:hAnsi="Times New Roman" w:cs="Times New Roman"/>
        </w:rPr>
        <w:t xml:space="preserve"> analyses showed a predictable Type I error bias, in that they detect significant estimates with extremely small </w:t>
      </w:r>
      <w:r w:rsidRPr="00FF0860">
        <w:rPr>
          <w:rFonts w:ascii="Times New Roman" w:hAnsi="Times New Roman" w:cs="Times New Roman"/>
          <w:i/>
        </w:rPr>
        <w:t>d</w:t>
      </w:r>
      <w:r w:rsidRPr="00FF0860">
        <w:rPr>
          <w:rFonts w:ascii="Times New Roman" w:hAnsi="Times New Roman" w:cs="Times New Roman"/>
        </w:rPr>
        <w:t xml:space="preserve"> values as sample size increases. Binned BF values show a similar pattern, but are more conservative with </w:t>
      </w:r>
      <w:r w:rsidR="00EC6B92" w:rsidRPr="00FF0860">
        <w:rPr>
          <w:rFonts w:ascii="Times New Roman" w:hAnsi="Times New Roman" w:cs="Times New Roman"/>
        </w:rPr>
        <w:t>a smaller percentage of</w:t>
      </w:r>
      <w:r w:rsidR="00006C36" w:rsidRPr="00FF0860">
        <w:rPr>
          <w:rFonts w:ascii="Times New Roman" w:hAnsi="Times New Roman" w:cs="Times New Roman"/>
        </w:rPr>
        <w:t xml:space="preserve"> </w:t>
      </w:r>
      <w:r w:rsidRPr="00FF0860">
        <w:rPr>
          <w:rFonts w:ascii="Times New Roman" w:hAnsi="Times New Roman" w:cs="Times New Roman"/>
        </w:rPr>
        <w:t xml:space="preserve">significant estimates. OOM analyses are the most conservative, essentially never detecting an estimate in the no effect simulations. Small effect sizes show the same pattern for NHST, BF, and OOM results, with the proportion of significant estimates increasing more rapidly and </w:t>
      </w:r>
      <w:proofErr w:type="spellStart"/>
      <w:r w:rsidRPr="00FF0860">
        <w:rPr>
          <w:rFonts w:ascii="Times New Roman" w:hAnsi="Times New Roman" w:cs="Times New Roman"/>
        </w:rPr>
        <w:t>asymptoting</w:t>
      </w:r>
      <w:proofErr w:type="spellEnd"/>
      <w:r w:rsidRPr="00FF0860">
        <w:rPr>
          <w:rFonts w:ascii="Times New Roman" w:hAnsi="Times New Roman" w:cs="Times New Roman"/>
        </w:rPr>
        <w:t xml:space="preserve"> at a smaller sample size than no effect. At medium effect sizes, NHST analyses nearly always detect</w:t>
      </w:r>
      <w:r w:rsidR="00006C36" w:rsidRPr="00FF0860">
        <w:rPr>
          <w:rFonts w:ascii="Times New Roman" w:hAnsi="Times New Roman" w:cs="Times New Roman"/>
        </w:rPr>
        <w:t xml:space="preserve"> differences in</w:t>
      </w:r>
      <w:r w:rsidRPr="00FF0860">
        <w:rPr>
          <w:rFonts w:ascii="Times New Roman" w:hAnsi="Times New Roman" w:cs="Times New Roman"/>
        </w:rPr>
        <w:t xml:space="preserve"> estimates, while BF and OOM analyses </w:t>
      </w:r>
      <w:r w:rsidR="00EC6B92" w:rsidRPr="00FF0860">
        <w:rPr>
          <w:rFonts w:ascii="Times New Roman" w:hAnsi="Times New Roman" w:cs="Times New Roman"/>
        </w:rPr>
        <w:t>were</w:t>
      </w:r>
      <w:r w:rsidRPr="00FF0860">
        <w:rPr>
          <w:rFonts w:ascii="Times New Roman" w:hAnsi="Times New Roman" w:cs="Times New Roman"/>
        </w:rPr>
        <w:t xml:space="preserve"> considered "significant" around 75% of the time. Interestingly, with large effect </w:t>
      </w:r>
      <w:r w:rsidRPr="00FF0860">
        <w:rPr>
          <w:rFonts w:ascii="Times New Roman" w:hAnsi="Times New Roman" w:cs="Times New Roman"/>
        </w:rPr>
        <w:lastRenderedPageBreak/>
        <w:t xml:space="preserve">sizes, OOM analyses mirror NHST by always detecting estimates, and BF analyses are generally more conservative except at the largest sample size. Figure 1's dashed lines indicate the results if values are binned at </w:t>
      </w:r>
      <w:r w:rsidRPr="00FF0860">
        <w:rPr>
          <w:rFonts w:ascii="Times New Roman" w:hAnsi="Times New Roman" w:cs="Times New Roman"/>
          <w:i/>
        </w:rPr>
        <w:t>p</w:t>
      </w:r>
      <w:r w:rsidRPr="00FF0860">
        <w:rPr>
          <w:rFonts w:ascii="Times New Roman" w:hAnsi="Times New Roman" w:cs="Times New Roman"/>
        </w:rPr>
        <w:t xml:space="preserve"> &lt; .005, and the differences between these results is very subtle. Lowering </w:t>
      </w:r>
      <m:oMath>
        <m:r>
          <w:rPr>
            <w:rFonts w:ascii="Cambria Math" w:hAnsi="Cambria Math" w:cs="Times New Roman"/>
          </w:rPr>
          <m:t>α</m:t>
        </m:r>
      </m:oMath>
      <w:r w:rsidRPr="00FF0860">
        <w:rPr>
          <w:rFonts w:ascii="Times New Roman" w:hAnsi="Times New Roman" w:cs="Times New Roman"/>
        </w:rPr>
        <w:t xml:space="preserve"> reduces the number of significant estimates at small </w:t>
      </w:r>
      <w:r w:rsidRPr="00FF0860">
        <w:rPr>
          <w:rFonts w:ascii="Times New Roman" w:hAnsi="Times New Roman" w:cs="Times New Roman"/>
          <w:i/>
        </w:rPr>
        <w:t>n</w:t>
      </w:r>
      <w:r w:rsidRPr="00FF0860">
        <w:rPr>
          <w:rFonts w:ascii="Times New Roman" w:hAnsi="Times New Roman" w:cs="Times New Roman"/>
        </w:rPr>
        <w:t xml:space="preserve"> values for all four effect sizes, with a more pronounced difference at </w:t>
      </w:r>
      <w:r w:rsidR="00D50A48" w:rsidRPr="00FF0860">
        <w:rPr>
          <w:rFonts w:ascii="Times New Roman" w:hAnsi="Times New Roman" w:cs="Times New Roman"/>
        </w:rPr>
        <w:t xml:space="preserve">negligible </w:t>
      </w:r>
      <w:r w:rsidRPr="00FF0860">
        <w:rPr>
          <w:rFonts w:ascii="Times New Roman" w:hAnsi="Times New Roman" w:cs="Times New Roman"/>
        </w:rPr>
        <w:t>and small effect sizes. However, the graphs converge to the same conclusion</w:t>
      </w:r>
      <w:r w:rsidR="00EC6B92" w:rsidRPr="00FF0860">
        <w:rPr>
          <w:rFonts w:ascii="Times New Roman" w:hAnsi="Times New Roman" w:cs="Times New Roman"/>
        </w:rPr>
        <w:t>:</w:t>
      </w:r>
      <w:r w:rsidRPr="00FF0860">
        <w:rPr>
          <w:rFonts w:ascii="Times New Roman" w:hAnsi="Times New Roman" w:cs="Times New Roman"/>
        </w:rPr>
        <w:t xml:space="preserve"> large enough sample sizes can produce significant results at </w:t>
      </w:r>
      <w:r w:rsidR="007E6E3F" w:rsidRPr="00FF0860">
        <w:rPr>
          <w:rFonts w:ascii="Times New Roman" w:hAnsi="Times New Roman" w:cs="Times New Roman"/>
        </w:rPr>
        <w:t xml:space="preserve">negligible </w:t>
      </w:r>
      <w:r w:rsidRPr="00FF0860">
        <w:rPr>
          <w:rFonts w:ascii="Times New Roman" w:hAnsi="Times New Roman" w:cs="Times New Roman"/>
        </w:rPr>
        <w:t>and small effect sizes.</w:t>
      </w:r>
    </w:p>
    <w:p w14:paraId="5121A2F8" w14:textId="0C79B93A" w:rsidR="003612F1" w:rsidRPr="00FF0860" w:rsidRDefault="00C04578">
      <w:pPr>
        <w:pStyle w:val="BodyText"/>
        <w:rPr>
          <w:rFonts w:ascii="Times New Roman" w:hAnsi="Times New Roman" w:cs="Times New Roman"/>
        </w:rPr>
      </w:pPr>
      <w:r w:rsidRPr="00FF0860">
        <w:rPr>
          <w:rFonts w:ascii="Times New Roman" w:hAnsi="Times New Roman" w:cs="Times New Roman"/>
        </w:rPr>
        <w:t>Figure 2 portrays the results for non-significant binned simulations, which are the same for</w:t>
      </w:r>
      <w:r w:rsidR="00196B22" w:rsidRPr="00FF0860">
        <w:rPr>
          <w:rFonts w:ascii="Times New Roman" w:hAnsi="Times New Roman" w:cs="Times New Roman"/>
        </w:rPr>
        <w:t xml:space="preserve"> both</w:t>
      </w:r>
      <w:r w:rsidRPr="00FF0860">
        <w:rPr>
          <w:rFonts w:ascii="Times New Roman" w:hAnsi="Times New Roman" w:cs="Times New Roman"/>
        </w:rPr>
        <w:t xml:space="preserve"> </w:t>
      </w:r>
      <m:oMath>
        <m:r>
          <w:rPr>
            <w:rFonts w:ascii="Cambria Math" w:hAnsi="Cambria Math" w:cs="Times New Roman"/>
          </w:rPr>
          <m:t>α</m:t>
        </m:r>
      </m:oMath>
      <w:r w:rsidRPr="00FF0860">
        <w:rPr>
          <w:rFonts w:ascii="Times New Roman" w:hAnsi="Times New Roman" w:cs="Times New Roman"/>
        </w:rPr>
        <w:t xml:space="preserve"> criterion. Across all effect sizes, BF and NHST showed similar results, where non-significant estimates are detected at lower sample sizes for </w:t>
      </w:r>
      <w:r w:rsidR="00D50A48" w:rsidRPr="00FF0860">
        <w:rPr>
          <w:rFonts w:ascii="Times New Roman" w:hAnsi="Times New Roman" w:cs="Times New Roman"/>
        </w:rPr>
        <w:t xml:space="preserve">negligible </w:t>
      </w:r>
      <w:r w:rsidRPr="00FF0860">
        <w:rPr>
          <w:rFonts w:ascii="Times New Roman" w:hAnsi="Times New Roman" w:cs="Times New Roman"/>
        </w:rPr>
        <w:t>and small effect size simuluations. At medium and large effect sizes, almost all estimates would have been considered significant, therefore, detection rates for non-significant estimates are around zero. OOM displayed a conservative set of findings, showing nearly 100% non-significant estimates at none and small effect sizes (mirroring results from Figure 1). At medium effect sizes, approximately a quarter of estimates were non-significant, illustrating the conservative nature of OOM interpretations.</w:t>
      </w:r>
    </w:p>
    <w:p w14:paraId="1275F444" w14:textId="77777777" w:rsidR="003612F1" w:rsidRPr="00FF0860" w:rsidRDefault="00C04578">
      <w:pPr>
        <w:rPr>
          <w:rFonts w:ascii="Times New Roman" w:hAnsi="Times New Roman" w:cs="Times New Roman"/>
        </w:rPr>
      </w:pPr>
      <w:r w:rsidRPr="00FF0860">
        <w:rPr>
          <w:rFonts w:ascii="Times New Roman" w:hAnsi="Times New Roman" w:cs="Times New Roman"/>
          <w:noProof/>
        </w:rPr>
        <w:lastRenderedPageBreak/>
        <w:drawing>
          <wp:inline distT="0" distB="0" distL="0" distR="0" wp14:anchorId="6F81033E" wp14:editId="43664434">
            <wp:extent cx="5753100" cy="5753100"/>
            <wp:effectExtent l="0" t="0" r="0" b="0"/>
            <wp:docPr id="1" name="Picture" descr="Figure 1 Percent of significant estimates at p &lt; .05 (solid) and p &lt; .005 (dashed) for each analysis given effect size and sample size."/>
            <wp:cNvGraphicFramePr/>
            <a:graphic xmlns:a="http://schemas.openxmlformats.org/drawingml/2006/main">
              <a:graphicData uri="http://schemas.openxmlformats.org/drawingml/2006/picture">
                <pic:pic xmlns:pic="http://schemas.openxmlformats.org/drawingml/2006/picture">
                  <pic:nvPicPr>
                    <pic:cNvPr id="0" name="Picture" descr="alt_nhst_files/figure-docx/effects-graph-sig-1.png"/>
                    <pic:cNvPicPr>
                      <a:picLocks noChangeAspect="1" noChangeArrowheads="1"/>
                    </pic:cNvPicPr>
                  </pic:nvPicPr>
                  <pic:blipFill>
                    <a:blip r:embed="rId12"/>
                    <a:stretch>
                      <a:fillRect/>
                    </a:stretch>
                  </pic:blipFill>
                  <pic:spPr bwMode="auto">
                    <a:xfrm>
                      <a:off x="0" y="0"/>
                      <a:ext cx="5753100" cy="5753100"/>
                    </a:xfrm>
                    <a:prstGeom prst="rect">
                      <a:avLst/>
                    </a:prstGeom>
                    <a:noFill/>
                    <a:ln w="9525">
                      <a:noFill/>
                      <a:headEnd/>
                      <a:tailEnd/>
                    </a:ln>
                  </pic:spPr>
                </pic:pic>
              </a:graphicData>
            </a:graphic>
          </wp:inline>
        </w:drawing>
      </w:r>
    </w:p>
    <w:p w14:paraId="522884F5" w14:textId="77777777" w:rsidR="003612F1" w:rsidRPr="00FF0860" w:rsidRDefault="00C04578">
      <w:pPr>
        <w:pStyle w:val="ImageCaption"/>
        <w:rPr>
          <w:rFonts w:ascii="Times New Roman" w:hAnsi="Times New Roman" w:cs="Times New Roman"/>
        </w:rPr>
      </w:pPr>
      <w:r w:rsidRPr="00FF0860">
        <w:rPr>
          <w:rFonts w:ascii="Times New Roman" w:hAnsi="Times New Roman" w:cs="Times New Roman"/>
        </w:rPr>
        <w:t xml:space="preserve">Figure 1 Percent of significant estimates at </w:t>
      </w:r>
      <m:oMath>
        <m:r>
          <w:rPr>
            <w:rFonts w:ascii="Cambria Math" w:hAnsi="Cambria Math" w:cs="Times New Roman"/>
          </w:rPr>
          <m:t>p</m:t>
        </m:r>
      </m:oMath>
      <w:r w:rsidRPr="00FF0860">
        <w:rPr>
          <w:rFonts w:ascii="Times New Roman" w:hAnsi="Times New Roman" w:cs="Times New Roman"/>
        </w:rPr>
        <w:t xml:space="preserve"> &lt; .05 (solid) and </w:t>
      </w:r>
      <m:oMath>
        <m:r>
          <w:rPr>
            <w:rFonts w:ascii="Cambria Math" w:hAnsi="Cambria Math" w:cs="Times New Roman"/>
          </w:rPr>
          <m:t>p</m:t>
        </m:r>
      </m:oMath>
      <w:r w:rsidRPr="00FF0860">
        <w:rPr>
          <w:rFonts w:ascii="Times New Roman" w:hAnsi="Times New Roman" w:cs="Times New Roman"/>
        </w:rPr>
        <w:t xml:space="preserve"> &lt; .005 (dashed) for each analysis given effect size and sample size.</w:t>
      </w:r>
    </w:p>
    <w:p w14:paraId="778183F1" w14:textId="77777777" w:rsidR="003612F1" w:rsidRPr="00FF0860" w:rsidRDefault="00C04578">
      <w:pPr>
        <w:rPr>
          <w:rFonts w:ascii="Times New Roman" w:hAnsi="Times New Roman" w:cs="Times New Roman"/>
        </w:rPr>
      </w:pPr>
      <w:r w:rsidRPr="00FF0860">
        <w:rPr>
          <w:rFonts w:ascii="Times New Roman" w:hAnsi="Times New Roman" w:cs="Times New Roman"/>
          <w:noProof/>
        </w:rPr>
        <w:lastRenderedPageBreak/>
        <w:drawing>
          <wp:inline distT="0" distB="0" distL="0" distR="0" wp14:anchorId="45536145" wp14:editId="2AC780DD">
            <wp:extent cx="5753100" cy="5753100"/>
            <wp:effectExtent l="0" t="0" r="0" b="0"/>
            <wp:docPr id="2" name="Picture" descr="Figure 2 Percent of non-significant effects for each analysis given effect size and sample size."/>
            <wp:cNvGraphicFramePr/>
            <a:graphic xmlns:a="http://schemas.openxmlformats.org/drawingml/2006/main">
              <a:graphicData uri="http://schemas.openxmlformats.org/drawingml/2006/picture">
                <pic:pic xmlns:pic="http://schemas.openxmlformats.org/drawingml/2006/picture">
                  <pic:nvPicPr>
                    <pic:cNvPr id="0" name="Picture" descr="alt_nhst_files/figure-docx/effects-graph-nonsig-1.png"/>
                    <pic:cNvPicPr>
                      <a:picLocks noChangeAspect="1" noChangeArrowheads="1"/>
                    </pic:cNvPicPr>
                  </pic:nvPicPr>
                  <pic:blipFill>
                    <a:blip r:embed="rId13"/>
                    <a:stretch>
                      <a:fillRect/>
                    </a:stretch>
                  </pic:blipFill>
                  <pic:spPr bwMode="auto">
                    <a:xfrm>
                      <a:off x="0" y="0"/>
                      <a:ext cx="5753100" cy="5753100"/>
                    </a:xfrm>
                    <a:prstGeom prst="rect">
                      <a:avLst/>
                    </a:prstGeom>
                    <a:noFill/>
                    <a:ln w="9525">
                      <a:noFill/>
                      <a:headEnd/>
                      <a:tailEnd/>
                    </a:ln>
                  </pic:spPr>
                </pic:pic>
              </a:graphicData>
            </a:graphic>
          </wp:inline>
        </w:drawing>
      </w:r>
    </w:p>
    <w:p w14:paraId="3EAFA5B1" w14:textId="77777777" w:rsidR="003612F1" w:rsidRPr="00FF0860" w:rsidRDefault="00C04578">
      <w:pPr>
        <w:pStyle w:val="ImageCaption"/>
        <w:rPr>
          <w:rFonts w:ascii="Times New Roman" w:hAnsi="Times New Roman" w:cs="Times New Roman"/>
        </w:rPr>
      </w:pPr>
      <w:r w:rsidRPr="00FF0860">
        <w:rPr>
          <w:rFonts w:ascii="Times New Roman" w:hAnsi="Times New Roman" w:cs="Times New Roman"/>
        </w:rPr>
        <w:t>Figure 2 Percent of non-significant effects for each analysis given effect size and sample size.</w:t>
      </w:r>
    </w:p>
    <w:p w14:paraId="73745BED" w14:textId="77777777" w:rsidR="003612F1" w:rsidRPr="00FF0860" w:rsidRDefault="00C04578">
      <w:pPr>
        <w:pStyle w:val="Heading21"/>
        <w:rPr>
          <w:rFonts w:ascii="Times New Roman" w:hAnsi="Times New Roman" w:cs="Times New Roman"/>
          <w:szCs w:val="24"/>
        </w:rPr>
      </w:pPr>
      <w:bookmarkStart w:id="31" w:name="percent-agreement"/>
      <w:bookmarkEnd w:id="31"/>
      <w:r w:rsidRPr="00FF0860">
        <w:rPr>
          <w:rFonts w:ascii="Times New Roman" w:hAnsi="Times New Roman" w:cs="Times New Roman"/>
          <w:szCs w:val="24"/>
        </w:rPr>
        <w:t>Percent Agreement</w:t>
      </w:r>
    </w:p>
    <w:p w14:paraId="51F79120" w14:textId="47E9AD01" w:rsidR="003612F1" w:rsidRPr="00FF0860" w:rsidRDefault="00D810FA">
      <w:pPr>
        <w:rPr>
          <w:rFonts w:ascii="Times New Roman" w:hAnsi="Times New Roman" w:cs="Times New Roman"/>
        </w:rPr>
      </w:pPr>
      <w:r w:rsidRPr="00FF0860">
        <w:rPr>
          <w:rFonts w:ascii="Times New Roman" w:hAnsi="Times New Roman" w:cs="Times New Roman"/>
        </w:rPr>
        <w:t>One</w:t>
      </w:r>
      <w:r w:rsidR="00C04578" w:rsidRPr="00FF0860">
        <w:rPr>
          <w:rFonts w:ascii="Times New Roman" w:hAnsi="Times New Roman" w:cs="Times New Roman"/>
        </w:rPr>
        <w:t xml:space="preserve"> goal of this project was to expand the toolbox of</w:t>
      </w:r>
      <w:r w:rsidR="00CD0C65" w:rsidRPr="00FF0860">
        <w:rPr>
          <w:rFonts w:ascii="Times New Roman" w:hAnsi="Times New Roman" w:cs="Times New Roman"/>
        </w:rPr>
        <w:t xml:space="preserve"> statistical</w:t>
      </w:r>
      <w:r w:rsidR="00C04578" w:rsidRPr="00FF0860">
        <w:rPr>
          <w:rFonts w:ascii="Times New Roman" w:hAnsi="Times New Roman" w:cs="Times New Roman"/>
        </w:rPr>
        <w:t xml:space="preserve"> options for researchers to determine what evidence supports their hypotheses by examining multiple methodologies. We calculated the percent of time that all </w:t>
      </w:r>
      <w:r w:rsidRPr="00FF0860">
        <w:rPr>
          <w:rFonts w:ascii="Times New Roman" w:hAnsi="Times New Roman" w:cs="Times New Roman"/>
        </w:rPr>
        <w:t>three</w:t>
      </w:r>
      <w:r w:rsidR="00C04578" w:rsidRPr="00FF0860">
        <w:rPr>
          <w:rFonts w:ascii="Times New Roman" w:hAnsi="Times New Roman" w:cs="Times New Roman"/>
        </w:rPr>
        <w:t xml:space="preserve"> analyses agreed across overall and </w:t>
      </w:r>
      <w:r w:rsidR="00C04578" w:rsidRPr="00FF0860">
        <w:rPr>
          <w:rFonts w:ascii="Times New Roman" w:hAnsi="Times New Roman" w:cs="Times New Roman"/>
          <w:i/>
        </w:rPr>
        <w:t>post hoc</w:t>
      </w:r>
      <w:r w:rsidR="00C04578" w:rsidRPr="00FF0860">
        <w:rPr>
          <w:rFonts w:ascii="Times New Roman" w:hAnsi="Times New Roman" w:cs="Times New Roman"/>
        </w:rPr>
        <w:t xml:space="preserve"> comparison estimates. Figure 3 illustrates the pattern of 100% agreement on effects for omnibus tests only at each sample size, and effect size. Figure 4 portrays the results for </w:t>
      </w:r>
      <w:r w:rsidR="00C04578" w:rsidRPr="00FF0860">
        <w:rPr>
          <w:rFonts w:ascii="Times New Roman" w:hAnsi="Times New Roman" w:cs="Times New Roman"/>
          <w:i/>
        </w:rPr>
        <w:t>post hoc</w:t>
      </w:r>
      <w:r w:rsidR="00C04578" w:rsidRPr="00FF0860">
        <w:rPr>
          <w:rFonts w:ascii="Times New Roman" w:hAnsi="Times New Roman" w:cs="Times New Roman"/>
        </w:rPr>
        <w:t xml:space="preserve"> tests, which only uses NHST and </w:t>
      </w:r>
      <w:r w:rsidRPr="00FF0860">
        <w:rPr>
          <w:rFonts w:ascii="Times New Roman" w:hAnsi="Times New Roman" w:cs="Times New Roman"/>
        </w:rPr>
        <w:t>BF</w:t>
      </w:r>
      <w:r w:rsidR="00C04578" w:rsidRPr="00FF0860">
        <w:rPr>
          <w:rFonts w:ascii="Times New Roman" w:hAnsi="Times New Roman" w:cs="Times New Roman"/>
        </w:rPr>
        <w:t xml:space="preserve"> analyses, as OOM does not have a </w:t>
      </w:r>
      <w:r w:rsidR="00C04578" w:rsidRPr="00FF0860">
        <w:rPr>
          <w:rFonts w:ascii="Times New Roman" w:hAnsi="Times New Roman" w:cs="Times New Roman"/>
          <w:i/>
        </w:rPr>
        <w:t>post hoc</w:t>
      </w:r>
      <w:r w:rsidR="00C04578" w:rsidRPr="00FF0860">
        <w:rPr>
          <w:rFonts w:ascii="Times New Roman" w:hAnsi="Times New Roman" w:cs="Times New Roman"/>
        </w:rPr>
        <w:t xml:space="preserve"> test (i.e., the test is a pattern analysis that presupposes the expected direction of </w:t>
      </w:r>
      <w:r w:rsidR="00C04578" w:rsidRPr="00FF0860">
        <w:rPr>
          <w:rFonts w:ascii="Times New Roman" w:hAnsi="Times New Roman" w:cs="Times New Roman"/>
          <w:i/>
        </w:rPr>
        <w:t>post hoc</w:t>
      </w:r>
      <w:r w:rsidR="00C04578" w:rsidRPr="00FF0860">
        <w:rPr>
          <w:rFonts w:ascii="Times New Roman" w:hAnsi="Times New Roman" w:cs="Times New Roman"/>
        </w:rPr>
        <w:t xml:space="preserve"> tests).</w:t>
      </w:r>
    </w:p>
    <w:p w14:paraId="2187668C" w14:textId="0F06F89D" w:rsidR="003612F1" w:rsidRPr="00FF0860" w:rsidRDefault="00C04578">
      <w:pPr>
        <w:pStyle w:val="BodyText"/>
        <w:rPr>
          <w:rFonts w:ascii="Times New Roman" w:hAnsi="Times New Roman" w:cs="Times New Roman"/>
        </w:rPr>
      </w:pPr>
      <w:r w:rsidRPr="00FF0860">
        <w:rPr>
          <w:rFonts w:ascii="Times New Roman" w:hAnsi="Times New Roman" w:cs="Times New Roman"/>
        </w:rPr>
        <w:lastRenderedPageBreak/>
        <w:t xml:space="preserve">When effect size was </w:t>
      </w:r>
      <w:r w:rsidR="00D50A48" w:rsidRPr="00FF0860">
        <w:rPr>
          <w:rFonts w:ascii="Times New Roman" w:hAnsi="Times New Roman" w:cs="Times New Roman"/>
        </w:rPr>
        <w:t xml:space="preserve">negligible </w:t>
      </w:r>
      <w:r w:rsidRPr="00FF0860">
        <w:rPr>
          <w:rFonts w:ascii="Times New Roman" w:hAnsi="Times New Roman" w:cs="Times New Roman"/>
        </w:rPr>
        <w:t xml:space="preserve">and for small effects, agreement was </w:t>
      </w:r>
      <w:r w:rsidR="00CD0C65" w:rsidRPr="00FF0860">
        <w:rPr>
          <w:rFonts w:ascii="Times New Roman" w:hAnsi="Times New Roman" w:cs="Times New Roman"/>
        </w:rPr>
        <w:t xml:space="preserve">highest </w:t>
      </w:r>
      <w:r w:rsidRPr="00FF0860">
        <w:rPr>
          <w:rFonts w:ascii="Times New Roman" w:hAnsi="Times New Roman" w:cs="Times New Roman"/>
        </w:rPr>
        <w:t xml:space="preserve">across small samples and decreases across sample size, as NHST was overly biased to report significant estimates and OOM and BF were less likely to do so. For medium and large effect sizes, 50-75% agreement was found, usually regardless of sample size. Additionally, we found that for </w:t>
      </w:r>
      <w:r w:rsidR="00D50A48" w:rsidRPr="00FF0860">
        <w:rPr>
          <w:rFonts w:ascii="Times New Roman" w:hAnsi="Times New Roman" w:cs="Times New Roman"/>
        </w:rPr>
        <w:t>negligible</w:t>
      </w:r>
      <w:r w:rsidRPr="00FF0860">
        <w:rPr>
          <w:rFonts w:ascii="Times New Roman" w:hAnsi="Times New Roman" w:cs="Times New Roman"/>
        </w:rPr>
        <w:t xml:space="preserve">, small, and medium effects, agreement for </w:t>
      </w:r>
      <w:r w:rsidRPr="00FF0860">
        <w:rPr>
          <w:rFonts w:ascii="Times New Roman" w:hAnsi="Times New Roman" w:cs="Times New Roman"/>
          <w:i/>
        </w:rPr>
        <w:t>post hoc</w:t>
      </w:r>
      <w:r w:rsidRPr="00FF0860">
        <w:rPr>
          <w:rFonts w:ascii="Times New Roman" w:hAnsi="Times New Roman" w:cs="Times New Roman"/>
        </w:rPr>
        <w:t xml:space="preserve"> tests was higher than agreement for overall comparisons. The </w:t>
      </w:r>
      <w:r w:rsidRPr="00FF0860">
        <w:rPr>
          <w:rFonts w:ascii="Times New Roman" w:hAnsi="Times New Roman" w:cs="Times New Roman"/>
          <w:i/>
        </w:rPr>
        <w:t>post hoc</w:t>
      </w:r>
      <w:r w:rsidRPr="00FF0860">
        <w:rPr>
          <w:rFonts w:ascii="Times New Roman" w:hAnsi="Times New Roman" w:cs="Times New Roman"/>
        </w:rPr>
        <w:t xml:space="preserve"> comparisons for levels 1 to 2 and levels 2 to 3 were less likely to be binned as significant across none and small effects, so the agreement levels were higher for these individual comparisons due to non-significant follow up tests. The omnibus test was more likely to be significant due to the inclusion of</w:t>
      </w:r>
      <w:r w:rsidR="00F5659D" w:rsidRPr="00FF0860">
        <w:rPr>
          <w:rFonts w:ascii="Times New Roman" w:hAnsi="Times New Roman" w:cs="Times New Roman"/>
        </w:rPr>
        <w:t xml:space="preserve"> the</w:t>
      </w:r>
      <w:r w:rsidRPr="00FF0860">
        <w:rPr>
          <w:rFonts w:ascii="Times New Roman" w:hAnsi="Times New Roman" w:cs="Times New Roman"/>
        </w:rPr>
        <w:t xml:space="preserve"> effect of comparisons between level 1 and 3, which are double the effect size. However, these </w:t>
      </w:r>
      <w:r w:rsidRPr="00FF0860">
        <w:rPr>
          <w:rFonts w:ascii="Times New Roman" w:hAnsi="Times New Roman" w:cs="Times New Roman"/>
          <w:i/>
        </w:rPr>
        <w:t>post hoc</w:t>
      </w:r>
      <w:r w:rsidRPr="00FF0860">
        <w:rPr>
          <w:rFonts w:ascii="Times New Roman" w:hAnsi="Times New Roman" w:cs="Times New Roman"/>
        </w:rPr>
        <w:t xml:space="preserve"> comparisons do not include the conservative significant binning from OOM, which decreases </w:t>
      </w:r>
      <w:r w:rsidR="00FE7E43" w:rsidRPr="00FF0860">
        <w:rPr>
          <w:rFonts w:ascii="Times New Roman" w:hAnsi="Times New Roman" w:cs="Times New Roman"/>
        </w:rPr>
        <w:t xml:space="preserve">the </w:t>
      </w:r>
      <w:r w:rsidRPr="00FF0860">
        <w:rPr>
          <w:rFonts w:ascii="Times New Roman" w:hAnsi="Times New Roman" w:cs="Times New Roman"/>
        </w:rPr>
        <w:t xml:space="preserve">omnibus 100% agreement seen in Figure 3. Again, the differences between </w:t>
      </w:r>
      <w:r w:rsidRPr="00FF0860">
        <w:rPr>
          <w:rFonts w:ascii="Times New Roman" w:hAnsi="Times New Roman" w:cs="Times New Roman"/>
          <w:i/>
        </w:rPr>
        <w:t>p</w:t>
      </w:r>
      <w:r w:rsidRPr="00FF0860">
        <w:rPr>
          <w:rFonts w:ascii="Times New Roman" w:hAnsi="Times New Roman" w:cs="Times New Roman"/>
        </w:rPr>
        <w:t xml:space="preserve"> &lt; .05 and </w:t>
      </w:r>
      <w:r w:rsidRPr="00FF0860">
        <w:rPr>
          <w:rFonts w:ascii="Times New Roman" w:hAnsi="Times New Roman" w:cs="Times New Roman"/>
          <w:i/>
        </w:rPr>
        <w:t>p</w:t>
      </w:r>
      <w:r w:rsidRPr="00FF0860">
        <w:rPr>
          <w:rFonts w:ascii="Times New Roman" w:hAnsi="Times New Roman" w:cs="Times New Roman"/>
        </w:rPr>
        <w:t xml:space="preserve"> &lt; .005 are minimal. Complete tables of percentages of binning across omnibus and </w:t>
      </w:r>
      <w:r w:rsidRPr="00FF0860">
        <w:rPr>
          <w:rFonts w:ascii="Times New Roman" w:hAnsi="Times New Roman" w:cs="Times New Roman"/>
          <w:i/>
        </w:rPr>
        <w:t>post hoc</w:t>
      </w:r>
      <w:r w:rsidRPr="00FF0860">
        <w:rPr>
          <w:rFonts w:ascii="Times New Roman" w:hAnsi="Times New Roman" w:cs="Times New Roman"/>
        </w:rPr>
        <w:t xml:space="preserve"> tests, along with agreement percentages broken down by bins can be found at </w:t>
      </w:r>
      <w:r w:rsidR="00CD0C65" w:rsidRPr="00FF0860">
        <w:rPr>
          <w:rFonts w:ascii="Times New Roman" w:hAnsi="Times New Roman" w:cs="Times New Roman"/>
        </w:rPr>
        <w:t>https://osf.io/u9hf4/</w:t>
      </w:r>
      <w:r w:rsidRPr="00FF0860">
        <w:rPr>
          <w:rFonts w:ascii="Times New Roman" w:hAnsi="Times New Roman" w:cs="Times New Roman"/>
        </w:rPr>
        <w:t>.</w:t>
      </w:r>
    </w:p>
    <w:p w14:paraId="6275CE3E" w14:textId="77777777" w:rsidR="003612F1" w:rsidRPr="00FF0860" w:rsidRDefault="00C04578">
      <w:pPr>
        <w:rPr>
          <w:rFonts w:ascii="Times New Roman" w:hAnsi="Times New Roman" w:cs="Times New Roman"/>
        </w:rPr>
      </w:pPr>
      <w:r w:rsidRPr="00FF0860">
        <w:rPr>
          <w:rFonts w:ascii="Times New Roman" w:hAnsi="Times New Roman" w:cs="Times New Roman"/>
          <w:noProof/>
        </w:rPr>
        <w:lastRenderedPageBreak/>
        <w:drawing>
          <wp:inline distT="0" distB="0" distL="0" distR="0" wp14:anchorId="42A76E3C" wp14:editId="2C3CC65F">
            <wp:extent cx="5753100" cy="5753100"/>
            <wp:effectExtent l="0" t="0" r="0" b="0"/>
            <wp:docPr id="3" name="Picture" descr="Figure 3 Percent of agreement across each analysis given effect size and sample size for omnnibus tests."/>
            <wp:cNvGraphicFramePr/>
            <a:graphic xmlns:a="http://schemas.openxmlformats.org/drawingml/2006/main">
              <a:graphicData uri="http://schemas.openxmlformats.org/drawingml/2006/picture">
                <pic:pic xmlns:pic="http://schemas.openxmlformats.org/drawingml/2006/picture">
                  <pic:nvPicPr>
                    <pic:cNvPr id="0" name="Picture" descr="alt_nhst_files/figure-docx/agree-graph-omnibus-1.png"/>
                    <pic:cNvPicPr>
                      <a:picLocks noChangeAspect="1" noChangeArrowheads="1"/>
                    </pic:cNvPicPr>
                  </pic:nvPicPr>
                  <pic:blipFill>
                    <a:blip r:embed="rId14"/>
                    <a:stretch>
                      <a:fillRect/>
                    </a:stretch>
                  </pic:blipFill>
                  <pic:spPr bwMode="auto">
                    <a:xfrm>
                      <a:off x="0" y="0"/>
                      <a:ext cx="5753100" cy="5753100"/>
                    </a:xfrm>
                    <a:prstGeom prst="rect">
                      <a:avLst/>
                    </a:prstGeom>
                    <a:noFill/>
                    <a:ln w="9525">
                      <a:noFill/>
                      <a:headEnd/>
                      <a:tailEnd/>
                    </a:ln>
                  </pic:spPr>
                </pic:pic>
              </a:graphicData>
            </a:graphic>
          </wp:inline>
        </w:drawing>
      </w:r>
    </w:p>
    <w:p w14:paraId="5C760201" w14:textId="77777777" w:rsidR="003612F1" w:rsidRPr="00FF0860" w:rsidRDefault="00C04578">
      <w:pPr>
        <w:pStyle w:val="ImageCaption"/>
        <w:rPr>
          <w:rFonts w:ascii="Times New Roman" w:hAnsi="Times New Roman" w:cs="Times New Roman"/>
        </w:rPr>
      </w:pPr>
      <w:r w:rsidRPr="00FF0860">
        <w:rPr>
          <w:rFonts w:ascii="Times New Roman" w:hAnsi="Times New Roman" w:cs="Times New Roman"/>
        </w:rPr>
        <w:t xml:space="preserve">Figure 3 Percent of agreement across each analysis given effect size and sample size for </w:t>
      </w:r>
      <w:proofErr w:type="spellStart"/>
      <w:r w:rsidRPr="00FF0860">
        <w:rPr>
          <w:rFonts w:ascii="Times New Roman" w:hAnsi="Times New Roman" w:cs="Times New Roman"/>
        </w:rPr>
        <w:t>omnnibus</w:t>
      </w:r>
      <w:proofErr w:type="spellEnd"/>
      <w:r w:rsidRPr="00FF0860">
        <w:rPr>
          <w:rFonts w:ascii="Times New Roman" w:hAnsi="Times New Roman" w:cs="Times New Roman"/>
        </w:rPr>
        <w:t xml:space="preserve"> tests.</w:t>
      </w:r>
    </w:p>
    <w:p w14:paraId="3637C644" w14:textId="77777777" w:rsidR="003612F1" w:rsidRPr="00FF0860" w:rsidRDefault="00C04578">
      <w:pPr>
        <w:rPr>
          <w:rFonts w:ascii="Times New Roman" w:hAnsi="Times New Roman" w:cs="Times New Roman"/>
        </w:rPr>
      </w:pPr>
      <w:r w:rsidRPr="00FF0860">
        <w:rPr>
          <w:rFonts w:ascii="Times New Roman" w:hAnsi="Times New Roman" w:cs="Times New Roman"/>
          <w:noProof/>
        </w:rPr>
        <w:lastRenderedPageBreak/>
        <w:drawing>
          <wp:inline distT="0" distB="0" distL="0" distR="0" wp14:anchorId="3292E46F" wp14:editId="48523976">
            <wp:extent cx="5753100" cy="5753100"/>
            <wp:effectExtent l="0" t="0" r="0" b="0"/>
            <wp:docPr id="4" name="Picture" descr="Figure 4 Percent of agreement across each analysis given effect size and sample size post hoc tests with p &lt; .05 (solid) and p &lt; .005 (dashed)."/>
            <wp:cNvGraphicFramePr/>
            <a:graphic xmlns:a="http://schemas.openxmlformats.org/drawingml/2006/main">
              <a:graphicData uri="http://schemas.openxmlformats.org/drawingml/2006/picture">
                <pic:pic xmlns:pic="http://schemas.openxmlformats.org/drawingml/2006/picture">
                  <pic:nvPicPr>
                    <pic:cNvPr id="0" name="Picture" descr="alt_nhst_files/figure-docx/agree-graph-post-1.png"/>
                    <pic:cNvPicPr>
                      <a:picLocks noChangeAspect="1" noChangeArrowheads="1"/>
                    </pic:cNvPicPr>
                  </pic:nvPicPr>
                  <pic:blipFill>
                    <a:blip r:embed="rId15"/>
                    <a:stretch>
                      <a:fillRect/>
                    </a:stretch>
                  </pic:blipFill>
                  <pic:spPr bwMode="auto">
                    <a:xfrm>
                      <a:off x="0" y="0"/>
                      <a:ext cx="5753100" cy="5753100"/>
                    </a:xfrm>
                    <a:prstGeom prst="rect">
                      <a:avLst/>
                    </a:prstGeom>
                    <a:noFill/>
                    <a:ln w="9525">
                      <a:noFill/>
                      <a:headEnd/>
                      <a:tailEnd/>
                    </a:ln>
                  </pic:spPr>
                </pic:pic>
              </a:graphicData>
            </a:graphic>
          </wp:inline>
        </w:drawing>
      </w:r>
    </w:p>
    <w:p w14:paraId="14BDF9BE" w14:textId="77777777" w:rsidR="003612F1" w:rsidRPr="00FF0860" w:rsidRDefault="00C04578">
      <w:pPr>
        <w:pStyle w:val="ImageCaption"/>
        <w:rPr>
          <w:rFonts w:ascii="Times New Roman" w:hAnsi="Times New Roman" w:cs="Times New Roman"/>
        </w:rPr>
      </w:pPr>
      <w:r w:rsidRPr="00FF0860">
        <w:rPr>
          <w:rFonts w:ascii="Times New Roman" w:hAnsi="Times New Roman" w:cs="Times New Roman"/>
        </w:rPr>
        <w:t xml:space="preserve">Figure 4 Percent of agreement across each analysis given effect size and sample size </w:t>
      </w:r>
      <m:oMath>
        <m:r>
          <w:rPr>
            <w:rFonts w:ascii="Cambria Math" w:hAnsi="Cambria Math" w:cs="Times New Roman"/>
          </w:rPr>
          <m:t>posthoc</m:t>
        </m:r>
      </m:oMath>
      <w:r w:rsidRPr="00FF0860">
        <w:rPr>
          <w:rFonts w:ascii="Times New Roman" w:hAnsi="Times New Roman" w:cs="Times New Roman"/>
        </w:rPr>
        <w:t xml:space="preserve"> tests with </w:t>
      </w:r>
      <m:oMath>
        <m:r>
          <w:rPr>
            <w:rFonts w:ascii="Cambria Math" w:hAnsi="Cambria Math" w:cs="Times New Roman"/>
          </w:rPr>
          <m:t>p</m:t>
        </m:r>
      </m:oMath>
      <w:r w:rsidRPr="00FF0860">
        <w:rPr>
          <w:rFonts w:ascii="Times New Roman" w:hAnsi="Times New Roman" w:cs="Times New Roman"/>
        </w:rPr>
        <w:t xml:space="preserve"> &lt; .05 (solid) and </w:t>
      </w:r>
      <m:oMath>
        <m:r>
          <w:rPr>
            <w:rFonts w:ascii="Cambria Math" w:hAnsi="Cambria Math" w:cs="Times New Roman"/>
          </w:rPr>
          <m:t>p</m:t>
        </m:r>
      </m:oMath>
      <w:r w:rsidRPr="00FF0860">
        <w:rPr>
          <w:rFonts w:ascii="Times New Roman" w:hAnsi="Times New Roman" w:cs="Times New Roman"/>
        </w:rPr>
        <w:t xml:space="preserve"> &lt; .005 (dashed).</w:t>
      </w:r>
    </w:p>
    <w:p w14:paraId="5722BC19" w14:textId="77777777" w:rsidR="003612F1" w:rsidRPr="00FF0860" w:rsidRDefault="00C04578">
      <w:pPr>
        <w:pStyle w:val="Heading11"/>
        <w:rPr>
          <w:rFonts w:ascii="Times New Roman" w:hAnsi="Times New Roman" w:cs="Times New Roman"/>
          <w:szCs w:val="24"/>
        </w:rPr>
      </w:pPr>
      <w:bookmarkStart w:id="32" w:name="discussion"/>
      <w:bookmarkEnd w:id="32"/>
      <w:r w:rsidRPr="00FF0860">
        <w:rPr>
          <w:rFonts w:ascii="Times New Roman" w:hAnsi="Times New Roman" w:cs="Times New Roman"/>
          <w:szCs w:val="24"/>
        </w:rPr>
        <w:t>Discussion</w:t>
      </w:r>
    </w:p>
    <w:p w14:paraId="3B65B18F" w14:textId="7C9E56CE" w:rsidR="003612F1" w:rsidRPr="00FF0860" w:rsidRDefault="00C04578" w:rsidP="004644DD">
      <w:pPr>
        <w:rPr>
          <w:rFonts w:ascii="Times New Roman" w:hAnsi="Times New Roman" w:cs="Times New Roman"/>
        </w:rPr>
      </w:pPr>
      <w:r w:rsidRPr="00FF0860">
        <w:rPr>
          <w:rFonts w:ascii="Times New Roman" w:hAnsi="Times New Roman" w:cs="Times New Roman"/>
        </w:rPr>
        <w:t>This manuscript was designed to showcase</w:t>
      </w:r>
      <w:r w:rsidR="000C300D" w:rsidRPr="00FF0860">
        <w:rPr>
          <w:rFonts w:ascii="Times New Roman" w:hAnsi="Times New Roman" w:cs="Times New Roman"/>
        </w:rPr>
        <w:t xml:space="preserve"> available</w:t>
      </w:r>
      <w:r w:rsidRPr="00FF0860">
        <w:rPr>
          <w:rFonts w:ascii="Times New Roman" w:hAnsi="Times New Roman" w:cs="Times New Roman"/>
        </w:rPr>
        <w:t xml:space="preserve"> methodologies to researchers and to compare the conclusions each methodology might make in a given data environment. We </w:t>
      </w:r>
      <w:r w:rsidR="001808ED" w:rsidRPr="00FF0860">
        <w:rPr>
          <w:rFonts w:ascii="Times New Roman" w:hAnsi="Times New Roman" w:cs="Times New Roman"/>
        </w:rPr>
        <w:t xml:space="preserve">believe </w:t>
      </w:r>
      <w:r w:rsidRPr="00FF0860">
        <w:rPr>
          <w:rFonts w:ascii="Times New Roman" w:hAnsi="Times New Roman" w:cs="Times New Roman"/>
        </w:rPr>
        <w:t>that</w:t>
      </w:r>
      <w:r w:rsidR="00FE7E43" w:rsidRPr="00FF0860">
        <w:rPr>
          <w:rFonts w:ascii="Times New Roman" w:hAnsi="Times New Roman" w:cs="Times New Roman"/>
        </w:rPr>
        <w:t xml:space="preserve"> the</w:t>
      </w:r>
      <w:r w:rsidRPr="00FF0860">
        <w:rPr>
          <w:rFonts w:ascii="Times New Roman" w:hAnsi="Times New Roman" w:cs="Times New Roman"/>
        </w:rPr>
        <w:t xml:space="preserve"> application of multiple methodologies might assist in strengthening our conclusions and improving reproducibility</w:t>
      </w:r>
      <w:r w:rsidR="00D50A48" w:rsidRPr="00FF0860">
        <w:rPr>
          <w:rFonts w:ascii="Times New Roman" w:hAnsi="Times New Roman" w:cs="Times New Roman"/>
        </w:rPr>
        <w:t xml:space="preserve"> by giving researchers the ability to weight </w:t>
      </w:r>
      <w:r w:rsidR="005B129A" w:rsidRPr="00FF0860">
        <w:rPr>
          <w:rFonts w:ascii="Times New Roman" w:hAnsi="Times New Roman" w:cs="Times New Roman"/>
        </w:rPr>
        <w:t>vario</w:t>
      </w:r>
      <w:r w:rsidR="002A314F" w:rsidRPr="00FF0860">
        <w:rPr>
          <w:rFonts w:ascii="Times New Roman" w:hAnsi="Times New Roman" w:cs="Times New Roman"/>
        </w:rPr>
        <w:t>u</w:t>
      </w:r>
      <w:r w:rsidR="005B129A" w:rsidRPr="00FF0860">
        <w:rPr>
          <w:rFonts w:ascii="Times New Roman" w:hAnsi="Times New Roman" w:cs="Times New Roman"/>
        </w:rPr>
        <w:t xml:space="preserve">s forms of </w:t>
      </w:r>
      <w:r w:rsidR="00D50A48" w:rsidRPr="00FF0860">
        <w:rPr>
          <w:rFonts w:ascii="Times New Roman" w:hAnsi="Times New Roman" w:cs="Times New Roman"/>
        </w:rPr>
        <w:t>evidence</w:t>
      </w:r>
      <w:r w:rsidRPr="00FF0860">
        <w:rPr>
          <w:rFonts w:ascii="Times New Roman" w:hAnsi="Times New Roman" w:cs="Times New Roman"/>
        </w:rPr>
        <w:t xml:space="preserve">. </w:t>
      </w:r>
      <w:r w:rsidR="005B129A" w:rsidRPr="00FF0860">
        <w:rPr>
          <w:rFonts w:ascii="Times New Roman" w:hAnsi="Times New Roman" w:cs="Times New Roman"/>
        </w:rPr>
        <w:t>We</w:t>
      </w:r>
      <w:r w:rsidRPr="00FF0860">
        <w:rPr>
          <w:rFonts w:ascii="Times New Roman" w:hAnsi="Times New Roman" w:cs="Times New Roman"/>
        </w:rPr>
        <w:t xml:space="preserve"> found that changing </w:t>
      </w:r>
      <w:r w:rsidR="00D50A48" w:rsidRPr="00FF0860">
        <w:rPr>
          <w:rFonts w:ascii="Times New Roman" w:hAnsi="Times New Roman" w:cs="Times New Roman"/>
        </w:rPr>
        <w:t xml:space="preserve">the </w:t>
      </w:r>
      <w:r w:rsidR="00FE7E43" w:rsidRPr="00FF0860">
        <w:rPr>
          <w:rFonts w:ascii="Times New Roman" w:hAnsi="Times New Roman" w:cs="Times New Roman"/>
        </w:rPr>
        <w:t>threshold</w:t>
      </w:r>
      <w:r w:rsidRPr="00FF0860">
        <w:rPr>
          <w:rFonts w:ascii="Times New Roman" w:hAnsi="Times New Roman" w:cs="Times New Roman"/>
        </w:rPr>
        <w:t xml:space="preserve"> </w:t>
      </w:r>
      <w:r w:rsidR="001808ED" w:rsidRPr="00FF0860">
        <w:rPr>
          <w:rFonts w:ascii="Times New Roman" w:hAnsi="Times New Roman" w:cs="Times New Roman"/>
        </w:rPr>
        <w:t xml:space="preserve">at which </w:t>
      </w:r>
      <w:r w:rsidRPr="00FF0860">
        <w:rPr>
          <w:rFonts w:ascii="Times New Roman" w:hAnsi="Times New Roman" w:cs="Times New Roman"/>
        </w:rPr>
        <w:t xml:space="preserve">p-values </w:t>
      </w:r>
      <w:r w:rsidR="00FE7E43" w:rsidRPr="00FF0860">
        <w:rPr>
          <w:rFonts w:ascii="Times New Roman" w:hAnsi="Times New Roman" w:cs="Times New Roman"/>
        </w:rPr>
        <w:t>are</w:t>
      </w:r>
      <w:r w:rsidRPr="00FF0860">
        <w:rPr>
          <w:rFonts w:ascii="Times New Roman" w:hAnsi="Times New Roman" w:cs="Times New Roman"/>
        </w:rPr>
        <w:t xml:space="preserve"> deemed "significant" had little to no effect on conclusions</w:t>
      </w:r>
      <w:r w:rsidR="00A35210" w:rsidRPr="00FF0860">
        <w:rPr>
          <w:rFonts w:ascii="Times New Roman" w:hAnsi="Times New Roman" w:cs="Times New Roman"/>
        </w:rPr>
        <w:t>, e</w:t>
      </w:r>
      <w:r w:rsidRPr="00FF0860">
        <w:rPr>
          <w:rFonts w:ascii="Times New Roman" w:hAnsi="Times New Roman" w:cs="Times New Roman"/>
        </w:rPr>
        <w:t xml:space="preserve">specially at large sample sizes, </w:t>
      </w:r>
      <w:commentRangeStart w:id="33"/>
      <w:r w:rsidRPr="00FF0860">
        <w:rPr>
          <w:rFonts w:ascii="Times New Roman" w:hAnsi="Times New Roman" w:cs="Times New Roman"/>
        </w:rPr>
        <w:t>regardless of effect size</w:t>
      </w:r>
      <w:commentRangeEnd w:id="33"/>
      <w:r w:rsidR="00FE7E43" w:rsidRPr="00FF0860">
        <w:rPr>
          <w:rStyle w:val="CommentReference"/>
          <w:rFonts w:ascii="Times New Roman" w:hAnsi="Times New Roman" w:cs="Times New Roman"/>
          <w:sz w:val="24"/>
          <w:szCs w:val="24"/>
        </w:rPr>
        <w:commentReference w:id="33"/>
      </w:r>
      <w:r w:rsidRPr="00FF0860">
        <w:rPr>
          <w:rFonts w:ascii="Times New Roman" w:hAnsi="Times New Roman" w:cs="Times New Roman"/>
        </w:rPr>
        <w:t>.</w:t>
      </w:r>
      <w:r w:rsidR="00D50A48" w:rsidRPr="00FF0860">
        <w:rPr>
          <w:rFonts w:ascii="Times New Roman" w:hAnsi="Times New Roman" w:cs="Times New Roman"/>
        </w:rPr>
        <w:t xml:space="preserve"> </w:t>
      </w:r>
      <w:commentRangeStart w:id="34"/>
      <w:r w:rsidR="00D50A48" w:rsidRPr="00FF0860">
        <w:rPr>
          <w:rFonts w:ascii="Times New Roman" w:hAnsi="Times New Roman" w:cs="Times New Roman"/>
        </w:rPr>
        <w:t xml:space="preserve">This is notable as the article by Benjamin et al. (2017) states that an increase in </w:t>
      </w:r>
      <w:r w:rsidR="00D50A48" w:rsidRPr="00FF0860">
        <w:rPr>
          <w:rFonts w:ascii="Times New Roman" w:hAnsi="Times New Roman" w:cs="Times New Roman"/>
        </w:rPr>
        <w:lastRenderedPageBreak/>
        <w:t>sample size is likely to decrease false positives “by factors greater than two”,</w:t>
      </w:r>
      <w:r w:rsidR="00813A47" w:rsidRPr="00FF0860">
        <w:rPr>
          <w:rFonts w:ascii="Times New Roman" w:hAnsi="Times New Roman" w:cs="Times New Roman"/>
        </w:rPr>
        <w:t xml:space="preserve"> and work by P&amp;P (2016) state that an adaptive level of significance would be beneficial in these circumstances, neither of </w:t>
      </w:r>
      <w:r w:rsidR="00D50A48" w:rsidRPr="00FF0860">
        <w:rPr>
          <w:rFonts w:ascii="Times New Roman" w:hAnsi="Times New Roman" w:cs="Times New Roman"/>
        </w:rPr>
        <w:t xml:space="preserve">which </w:t>
      </w:r>
      <w:r w:rsidR="00813A47" w:rsidRPr="00FF0860">
        <w:rPr>
          <w:rFonts w:ascii="Times New Roman" w:hAnsi="Times New Roman" w:cs="Times New Roman"/>
        </w:rPr>
        <w:t>are</w:t>
      </w:r>
      <w:r w:rsidR="00D50A48" w:rsidRPr="00FF0860">
        <w:rPr>
          <w:rFonts w:ascii="Times New Roman" w:hAnsi="Times New Roman" w:cs="Times New Roman"/>
        </w:rPr>
        <w:t xml:space="preserve"> not </w:t>
      </w:r>
      <w:r w:rsidR="00813A47" w:rsidRPr="00FF0860">
        <w:rPr>
          <w:rFonts w:ascii="Times New Roman" w:hAnsi="Times New Roman" w:cs="Times New Roman"/>
        </w:rPr>
        <w:t>supported by our simulations</w:t>
      </w:r>
      <w:commentRangeStart w:id="35"/>
      <w:r w:rsidR="00D50A48" w:rsidRPr="00FF0860">
        <w:rPr>
          <w:rFonts w:ascii="Times New Roman" w:hAnsi="Times New Roman" w:cs="Times New Roman"/>
        </w:rPr>
        <w:t xml:space="preserve">. </w:t>
      </w:r>
      <w:commentRangeEnd w:id="34"/>
      <w:r w:rsidR="00D50A48" w:rsidRPr="00FF0860">
        <w:rPr>
          <w:rStyle w:val="CommentReference"/>
          <w:rFonts w:ascii="Times New Roman" w:hAnsi="Times New Roman" w:cs="Times New Roman"/>
          <w:sz w:val="24"/>
          <w:szCs w:val="24"/>
        </w:rPr>
        <w:commentReference w:id="34"/>
      </w:r>
      <w:commentRangeEnd w:id="35"/>
      <w:r w:rsidR="00813A47" w:rsidRPr="00FF0860">
        <w:rPr>
          <w:rStyle w:val="CommentReference"/>
          <w:rFonts w:ascii="Times New Roman" w:hAnsi="Times New Roman" w:cs="Times New Roman"/>
          <w:sz w:val="24"/>
          <w:szCs w:val="24"/>
        </w:rPr>
        <w:commentReference w:id="35"/>
      </w:r>
      <w:r w:rsidRPr="00FF0860">
        <w:rPr>
          <w:rFonts w:ascii="Times New Roman" w:hAnsi="Times New Roman" w:cs="Times New Roman"/>
        </w:rPr>
        <w:t xml:space="preserve">Our science will not grow by moving the </w:t>
      </w:r>
      <w:r w:rsidR="00D736C9" w:rsidRPr="00FF0860">
        <w:rPr>
          <w:rFonts w:ascii="Times New Roman" w:hAnsi="Times New Roman" w:cs="Times New Roman"/>
        </w:rPr>
        <w:t xml:space="preserve">significance </w:t>
      </w:r>
      <w:r w:rsidRPr="00FF0860">
        <w:rPr>
          <w:rFonts w:ascii="Times New Roman" w:hAnsi="Times New Roman" w:cs="Times New Roman"/>
        </w:rPr>
        <w:t>line in the sand, as this line has already been shown to have "no ontological basis" (R&amp;R1989). Instead, we need to embrace the multitude of perspectives available to us and to begin to use a combination of approaches to qualify the strength of evidence.</w:t>
      </w:r>
      <w:r w:rsidR="008E12E6" w:rsidRPr="00FF0860">
        <w:rPr>
          <w:rFonts w:ascii="Times New Roman" w:hAnsi="Times New Roman" w:cs="Times New Roman"/>
        </w:rPr>
        <w:t xml:space="preserve"> </w:t>
      </w:r>
      <w:r w:rsidRPr="00FF0860">
        <w:rPr>
          <w:rFonts w:ascii="Times New Roman" w:hAnsi="Times New Roman" w:cs="Times New Roman"/>
        </w:rPr>
        <w:t>By comparing multiple methodologies</w:t>
      </w:r>
      <w:r w:rsidR="008E12E6" w:rsidRPr="00FF0860">
        <w:rPr>
          <w:rFonts w:ascii="Times New Roman" w:hAnsi="Times New Roman" w:cs="Times New Roman"/>
        </w:rPr>
        <w:t>,</w:t>
      </w:r>
      <w:r w:rsidRPr="00FF0860">
        <w:rPr>
          <w:rFonts w:ascii="Times New Roman" w:hAnsi="Times New Roman" w:cs="Times New Roman"/>
        </w:rPr>
        <w:t xml:space="preserve"> we can see a more nuanced version of our data. </w:t>
      </w:r>
      <w:r w:rsidR="008E12E6" w:rsidRPr="00FF0860">
        <w:rPr>
          <w:rFonts w:ascii="Times New Roman" w:hAnsi="Times New Roman" w:cs="Times New Roman"/>
        </w:rPr>
        <w:t>R</w:t>
      </w:r>
      <w:r w:rsidRPr="00FF0860">
        <w:rPr>
          <w:rFonts w:ascii="Times New Roman" w:hAnsi="Times New Roman" w:cs="Times New Roman"/>
        </w:rPr>
        <w:t xml:space="preserve">egardless if analyses agree or disagree on the presence of an effect, a researcher can investigate the size of the effect and discuss conclusions accordingly. </w:t>
      </w:r>
      <w:r w:rsidR="008E12E6" w:rsidRPr="00FF0860">
        <w:rPr>
          <w:rFonts w:ascii="Times New Roman" w:hAnsi="Times New Roman" w:cs="Times New Roman"/>
        </w:rPr>
        <w:t>E</w:t>
      </w:r>
      <w:r w:rsidRPr="00FF0860">
        <w:rPr>
          <w:rFonts w:ascii="Times New Roman" w:hAnsi="Times New Roman" w:cs="Times New Roman"/>
        </w:rPr>
        <w:t xml:space="preserve">ach methodology behaves slightly differently in given data environments, which </w:t>
      </w:r>
      <w:r w:rsidR="00D736C9" w:rsidRPr="00FF0860">
        <w:rPr>
          <w:rFonts w:ascii="Times New Roman" w:hAnsi="Times New Roman" w:cs="Times New Roman"/>
        </w:rPr>
        <w:t>might begin</w:t>
      </w:r>
      <w:r w:rsidRPr="00FF0860">
        <w:rPr>
          <w:rFonts w:ascii="Times New Roman" w:hAnsi="Times New Roman" w:cs="Times New Roman"/>
        </w:rPr>
        <w:t xml:space="preserve"> to highlight meaningful differences when discussed together.</w:t>
      </w:r>
    </w:p>
    <w:p w14:paraId="3B2B3872" w14:textId="2B45C96D" w:rsidR="00E83F5F" w:rsidRPr="00FF0860" w:rsidRDefault="00C04578" w:rsidP="00E83F5F">
      <w:pPr>
        <w:shd w:val="clear" w:color="auto" w:fill="FFFFFF"/>
        <w:rPr>
          <w:rFonts w:ascii="Times New Roman" w:hAnsi="Times New Roman" w:cs="Times New Roman"/>
          <w:color w:val="222222"/>
        </w:rPr>
      </w:pPr>
      <w:r w:rsidRPr="00FF0860">
        <w:rPr>
          <w:rFonts w:ascii="Times New Roman" w:hAnsi="Times New Roman" w:cs="Times New Roman"/>
        </w:rPr>
        <w:t xml:space="preserve">Some may contest that all of these analyses are capable of being hacked, like </w:t>
      </w:r>
      <w:r w:rsidRPr="00FF0860">
        <w:rPr>
          <w:rFonts w:ascii="Times New Roman" w:hAnsi="Times New Roman" w:cs="Times New Roman"/>
          <w:i/>
        </w:rPr>
        <w:t>p</w:t>
      </w:r>
      <w:r w:rsidR="008E12E6" w:rsidRPr="00FF0860">
        <w:rPr>
          <w:rFonts w:ascii="Times New Roman" w:hAnsi="Times New Roman" w:cs="Times New Roman"/>
          <w:i/>
        </w:rPr>
        <w:t>-</w:t>
      </w:r>
      <w:r w:rsidRPr="00FF0860">
        <w:rPr>
          <w:rFonts w:ascii="Times New Roman" w:hAnsi="Times New Roman" w:cs="Times New Roman"/>
        </w:rPr>
        <w:t>values, through researcher degrees of freedom, choice of priors,</w:t>
      </w:r>
      <w:r w:rsidR="00D736C9" w:rsidRPr="00FF0860">
        <w:rPr>
          <w:rFonts w:ascii="Times New Roman" w:hAnsi="Times New Roman" w:cs="Times New Roman"/>
        </w:rPr>
        <w:t xml:space="preserve"> or pattern choice, among other</w:t>
      </w:r>
      <w:r w:rsidRPr="00FF0860">
        <w:rPr>
          <w:rFonts w:ascii="Times New Roman" w:hAnsi="Times New Roman" w:cs="Times New Roman"/>
        </w:rPr>
        <w:t xml:space="preserve"> actions. </w:t>
      </w:r>
      <w:r w:rsidR="00E83F5F" w:rsidRPr="00FF0860">
        <w:rPr>
          <w:rFonts w:ascii="Times New Roman" w:hAnsi="Times New Roman" w:cs="Times New Roman"/>
        </w:rPr>
        <w:t xml:space="preserve">Transparency throughout the research process is key to eliminating these issues, as alpha changes may </w:t>
      </w:r>
      <w:r w:rsidR="00D736C9" w:rsidRPr="00FF0860">
        <w:rPr>
          <w:rFonts w:ascii="Times New Roman" w:hAnsi="Times New Roman" w:cs="Times New Roman"/>
        </w:rPr>
        <w:t xml:space="preserve">only </w:t>
      </w:r>
      <w:r w:rsidR="00E83F5F" w:rsidRPr="00FF0860">
        <w:rPr>
          <w:rFonts w:ascii="Times New Roman" w:hAnsi="Times New Roman" w:cs="Times New Roman"/>
        </w:rPr>
        <w:t>encourage bad research practices with the current incentive structure on publishing</w:t>
      </w:r>
      <w:r w:rsidRPr="00FF0860">
        <w:rPr>
          <w:rFonts w:ascii="Times New Roman" w:hAnsi="Times New Roman" w:cs="Times New Roman"/>
        </w:rPr>
        <w:t xml:space="preserve">. </w:t>
      </w:r>
      <w:r w:rsidR="00E83F5F" w:rsidRPr="00FF0860">
        <w:rPr>
          <w:rFonts w:ascii="Times New Roman" w:hAnsi="Times New Roman" w:cs="Times New Roman"/>
        </w:rPr>
        <w:t xml:space="preserve">With the Internet, we can share research across the globe, but research often still occurs behind closed doors. </w:t>
      </w:r>
      <w:r w:rsidR="00E83F5F" w:rsidRPr="00FF0860">
        <w:rPr>
          <w:rFonts w:ascii="Times New Roman" w:hAnsi="Times New Roman" w:cs="Times New Roman"/>
          <w:bCs/>
          <w:color w:val="222222"/>
        </w:rPr>
        <w:t xml:space="preserve">The Open Science Framework grants insight into research processes, allowing researchers to share their methodologies, code, design, and other important components of their projects. In addition to posting materials for projects, pre-registration of hypotheses and methodology will be an important facet in scientific accountability. </w:t>
      </w:r>
      <w:r w:rsidRPr="00FF0860">
        <w:rPr>
          <w:rFonts w:ascii="Times New Roman" w:hAnsi="Times New Roman" w:cs="Times New Roman"/>
        </w:rPr>
        <w:t>Further, with increased transparency editors and other researchers can weigh the evidence presented according to their own beliefs.</w:t>
      </w:r>
      <w:r w:rsidR="00E83F5F" w:rsidRPr="00FF0860">
        <w:rPr>
          <w:rFonts w:ascii="Times New Roman" w:hAnsi="Times New Roman" w:cs="Times New Roman"/>
        </w:rPr>
        <w:t xml:space="preserve"> </w:t>
      </w:r>
    </w:p>
    <w:p w14:paraId="6B9F7D4C" w14:textId="3E03E12C" w:rsidR="00E83F5F" w:rsidRPr="00FF0860" w:rsidRDefault="00E83F5F" w:rsidP="00E83F5F">
      <w:pPr>
        <w:pStyle w:val="BodyText"/>
        <w:rPr>
          <w:rFonts w:ascii="Times New Roman" w:hAnsi="Times New Roman" w:cs="Times New Roman"/>
          <w:bCs/>
          <w:color w:val="222222"/>
        </w:rPr>
      </w:pPr>
      <w:r w:rsidRPr="00FF0860">
        <w:rPr>
          <w:rFonts w:ascii="Times New Roman" w:hAnsi="Times New Roman" w:cs="Times New Roman"/>
        </w:rPr>
        <w:t>Our key suggestion in this project is the redefinition of evidentiary value.</w:t>
      </w:r>
      <w:r w:rsidRPr="00FF0860">
        <w:rPr>
          <w:rFonts w:ascii="Times New Roman" w:hAnsi="Times New Roman" w:cs="Times New Roman"/>
          <w:bCs/>
          <w:color w:val="222222"/>
        </w:rPr>
        <w:t xml:space="preserve"> The current focus on </w:t>
      </w:r>
      <w:r w:rsidRPr="00FF0860">
        <w:rPr>
          <w:rFonts w:ascii="Times New Roman" w:hAnsi="Times New Roman" w:cs="Times New Roman"/>
          <w:bCs/>
          <w:i/>
          <w:iCs/>
          <w:color w:val="222222"/>
        </w:rPr>
        <w:t>p</w:t>
      </w:r>
      <w:r w:rsidRPr="00FF0860">
        <w:rPr>
          <w:rFonts w:ascii="Times New Roman" w:hAnsi="Times New Roman" w:cs="Times New Roman"/>
          <w:bCs/>
          <w:color w:val="222222"/>
        </w:rPr>
        <w:t>-values has shown to be problematic, as many of the studies from the Open Science Collaboration (CITE) do not replicate at </w:t>
      </w:r>
      <w:r w:rsidRPr="00FF0860">
        <w:rPr>
          <w:rFonts w:ascii="Times New Roman" w:hAnsi="Times New Roman" w:cs="Times New Roman"/>
          <w:bCs/>
          <w:i/>
          <w:iCs/>
          <w:color w:val="222222"/>
        </w:rPr>
        <w:t>p</w:t>
      </w:r>
      <w:r w:rsidRPr="00FF0860">
        <w:rPr>
          <w:rFonts w:ascii="Times New Roman" w:hAnsi="Times New Roman" w:cs="Times New Roman"/>
          <w:bCs/>
          <w:color w:val="222222"/>
        </w:rPr>
        <w:t> &lt; .05 or </w:t>
      </w:r>
      <w:r w:rsidRPr="00FF0860">
        <w:rPr>
          <w:rFonts w:ascii="Times New Roman" w:hAnsi="Times New Roman" w:cs="Times New Roman"/>
          <w:bCs/>
          <w:i/>
          <w:iCs/>
          <w:color w:val="222222"/>
        </w:rPr>
        <w:t>p</w:t>
      </w:r>
      <w:r w:rsidRPr="00FF0860">
        <w:rPr>
          <w:rFonts w:ascii="Times New Roman" w:hAnsi="Times New Roman" w:cs="Times New Roman"/>
          <w:bCs/>
          <w:color w:val="222222"/>
        </w:rPr>
        <w:t> &lt; .005 (figure out how to cite this). With the change in transparency mentioned above, publishing research with solid research designs and statistics, regardless of </w:t>
      </w:r>
      <w:r w:rsidRPr="00FF0860">
        <w:rPr>
          <w:rFonts w:ascii="Times New Roman" w:hAnsi="Times New Roman" w:cs="Times New Roman"/>
          <w:bCs/>
          <w:i/>
          <w:iCs/>
          <w:color w:val="222222"/>
        </w:rPr>
        <w:t>p</w:t>
      </w:r>
      <w:r w:rsidRPr="00FF0860">
        <w:rPr>
          <w:rFonts w:ascii="Times New Roman" w:hAnsi="Times New Roman" w:cs="Times New Roman"/>
          <w:bCs/>
          <w:color w:val="222222"/>
        </w:rPr>
        <w:t>-values, will allow for a</w:t>
      </w:r>
      <w:r w:rsidR="00763844">
        <w:rPr>
          <w:rFonts w:ascii="Times New Roman" w:hAnsi="Times New Roman" w:cs="Times New Roman"/>
          <w:bCs/>
          <w:color w:val="222222"/>
        </w:rPr>
        <w:t xml:space="preserve"> broader</w:t>
      </w:r>
      <w:r w:rsidRPr="00FF0860">
        <w:rPr>
          <w:rFonts w:ascii="Times New Roman" w:hAnsi="Times New Roman" w:cs="Times New Roman"/>
          <w:bCs/>
          <w:color w:val="222222"/>
        </w:rPr>
        <w:t xml:space="preserve"> range of evidence to become available.  Publishing null findings is critical in replication and extension for discovering the limits and settings necessary for phenomena. Registered replications and reports will allow studies to be accepted prior to results being known, thus allowing researchers to focus on experimental design and hypotheses </w:t>
      </w:r>
      <w:proofErr w:type="spellStart"/>
      <w:r w:rsidRPr="00FF0860">
        <w:rPr>
          <w:rFonts w:ascii="Times New Roman" w:hAnsi="Times New Roman" w:cs="Times New Roman"/>
          <w:bCs/>
          <w:color w:val="222222"/>
        </w:rPr>
        <w:t>apriori</w:t>
      </w:r>
      <w:proofErr w:type="spellEnd"/>
      <w:r w:rsidRPr="00FF0860">
        <w:rPr>
          <w:rFonts w:ascii="Times New Roman" w:hAnsi="Times New Roman" w:cs="Times New Roman"/>
          <w:bCs/>
          <w:color w:val="222222"/>
        </w:rPr>
        <w:t xml:space="preserve"> instead of p-values </w:t>
      </w:r>
      <w:proofErr w:type="spellStart"/>
      <w:r w:rsidRPr="00FF0860">
        <w:rPr>
          <w:rFonts w:ascii="Times New Roman" w:hAnsi="Times New Roman" w:cs="Times New Roman"/>
          <w:bCs/>
          <w:color w:val="222222"/>
        </w:rPr>
        <w:t>posthoc</w:t>
      </w:r>
      <w:proofErr w:type="spellEnd"/>
      <w:r w:rsidRPr="00FF0860">
        <w:rPr>
          <w:rFonts w:ascii="Times New Roman" w:hAnsi="Times New Roman" w:cs="Times New Roman"/>
          <w:bCs/>
          <w:color w:val="222222"/>
        </w:rPr>
        <w:t xml:space="preserve">. Reports should describe multiple indicators of evidence, such as effect sizes, confidence intervals, power analyses, Bayes Factors, and other descriptive statistics. </w:t>
      </w:r>
    </w:p>
    <w:p w14:paraId="539F5031" w14:textId="41FCFCE2" w:rsidR="003612F1" w:rsidRPr="00FF0860" w:rsidRDefault="00E83F5F">
      <w:pPr>
        <w:pStyle w:val="BodyText"/>
        <w:rPr>
          <w:rFonts w:ascii="Times New Roman" w:hAnsi="Times New Roman" w:cs="Times New Roman"/>
        </w:rPr>
      </w:pPr>
      <w:r w:rsidRPr="00FF0860">
        <w:rPr>
          <w:rFonts w:ascii="Times New Roman" w:hAnsi="Times New Roman" w:cs="Times New Roman"/>
          <w:bCs/>
          <w:color w:val="222222"/>
        </w:rPr>
        <w:lastRenderedPageBreak/>
        <w:t xml:space="preserve">A misunderstanding of statistical power still plagues psychological sciences (Bakker, CITE), and often, individual research labs may not have the means to adequately power a proposed study. </w:t>
      </w:r>
      <w:proofErr w:type="spellStart"/>
      <w:r w:rsidRPr="00FF0860">
        <w:rPr>
          <w:rFonts w:ascii="Times New Roman" w:hAnsi="Times New Roman" w:cs="Times New Roman"/>
          <w:bCs/>
          <w:color w:val="222222"/>
        </w:rPr>
        <w:t>Multilab</w:t>
      </w:r>
      <w:proofErr w:type="spellEnd"/>
      <w:r w:rsidRPr="00FF0860">
        <w:rPr>
          <w:rFonts w:ascii="Times New Roman" w:hAnsi="Times New Roman" w:cs="Times New Roman"/>
          <w:bCs/>
          <w:color w:val="222222"/>
        </w:rPr>
        <w:t xml:space="preserve"> studies and collaboration with other scientists is fundamental to alleviating these issues, while encouraging interdisciplinary science. Collaboration increases our statistical abilities, as every researcher cannot be expected to be proficient in all methods and analyses, but teams of researchers can be assembled to cover a wider range of statistical skills to provide adequate estimates of evidence in their reports.</w:t>
      </w:r>
      <w:r w:rsidRPr="00FF0860">
        <w:rPr>
          <w:rFonts w:ascii="Times New Roman" w:hAnsi="Times New Roman" w:cs="Times New Roman"/>
        </w:rPr>
        <w:t xml:space="preserve"> We</w:t>
      </w:r>
      <w:r w:rsidR="00C04578" w:rsidRPr="00FF0860">
        <w:rPr>
          <w:rFonts w:ascii="Times New Roman" w:hAnsi="Times New Roman" w:cs="Times New Roman"/>
        </w:rPr>
        <w:t xml:space="preserve"> understand that there may be resistance to the implementation of multiple methodologies as these new methodologies take time and effort to learn. However, through the use of free programs (JASP, R, OOM, shiny) and tutorials (</w:t>
      </w:r>
      <w:proofErr w:type="spellStart"/>
      <w:r w:rsidR="00C04578" w:rsidRPr="00FF0860">
        <w:rPr>
          <w:rFonts w:ascii="Times New Roman" w:hAnsi="Times New Roman" w:cs="Times New Roman"/>
        </w:rPr>
        <w:t>youtube</w:t>
      </w:r>
      <w:proofErr w:type="spellEnd"/>
      <w:r w:rsidR="00C04578" w:rsidRPr="00FF0860">
        <w:rPr>
          <w:rFonts w:ascii="Times New Roman" w:hAnsi="Times New Roman" w:cs="Times New Roman"/>
        </w:rPr>
        <w:t xml:space="preserve">, </w:t>
      </w:r>
      <w:proofErr w:type="spellStart"/>
      <w:r w:rsidR="00C04578" w:rsidRPr="00FF0860">
        <w:rPr>
          <w:rFonts w:ascii="Times New Roman" w:hAnsi="Times New Roman" w:cs="Times New Roman"/>
        </w:rPr>
        <w:t>coursera</w:t>
      </w:r>
      <w:proofErr w:type="spellEnd"/>
      <w:r w:rsidR="00C04578" w:rsidRPr="00FF0860">
        <w:rPr>
          <w:rFonts w:ascii="Times New Roman" w:hAnsi="Times New Roman" w:cs="Times New Roman"/>
        </w:rPr>
        <w:t>, statstools.com)</w:t>
      </w:r>
      <w:r w:rsidRPr="00FF0860">
        <w:rPr>
          <w:rFonts w:ascii="Times New Roman" w:hAnsi="Times New Roman" w:cs="Times New Roman"/>
        </w:rPr>
        <w:t>,</w:t>
      </w:r>
      <w:r w:rsidR="00C04578" w:rsidRPr="00FF0860">
        <w:rPr>
          <w:rFonts w:ascii="Times New Roman" w:hAnsi="Times New Roman" w:cs="Times New Roman"/>
        </w:rPr>
        <w:t xml:space="preserve"> we believe all researchers are capable of learning these analyses</w:t>
      </w:r>
      <w:r w:rsidR="00763844">
        <w:rPr>
          <w:rFonts w:ascii="Times New Roman" w:hAnsi="Times New Roman" w:cs="Times New Roman"/>
        </w:rPr>
        <w:t xml:space="preserve">. </w:t>
      </w:r>
      <w:r w:rsidR="00C04578" w:rsidRPr="00FF0860">
        <w:rPr>
          <w:rFonts w:ascii="Times New Roman" w:hAnsi="Times New Roman" w:cs="Times New Roman"/>
        </w:rPr>
        <w:t>We believe that through the expansion of our analytical knowledge and application of these new methodologies</w:t>
      </w:r>
      <w:r w:rsidR="00BA3972" w:rsidRPr="00FF0860">
        <w:rPr>
          <w:rFonts w:ascii="Times New Roman" w:hAnsi="Times New Roman" w:cs="Times New Roman"/>
        </w:rPr>
        <w:t>,</w:t>
      </w:r>
      <w:r w:rsidR="00C04578" w:rsidRPr="00FF0860">
        <w:rPr>
          <w:rFonts w:ascii="Times New Roman" w:hAnsi="Times New Roman" w:cs="Times New Roman"/>
        </w:rPr>
        <w:t xml:space="preserve"> we can begin to attenuate some of the strain currently placed on psychological science and to increase </w:t>
      </w:r>
      <w:r w:rsidR="00BA3972" w:rsidRPr="00FF0860">
        <w:rPr>
          <w:rFonts w:ascii="Times New Roman" w:hAnsi="Times New Roman" w:cs="Times New Roman"/>
        </w:rPr>
        <w:t xml:space="preserve">the </w:t>
      </w:r>
      <w:r w:rsidR="00C04578" w:rsidRPr="00FF0860">
        <w:rPr>
          <w:rFonts w:ascii="Times New Roman" w:hAnsi="Times New Roman" w:cs="Times New Roman"/>
        </w:rPr>
        <w:t>strength of evidence in our discipline.</w:t>
      </w:r>
    </w:p>
    <w:p w14:paraId="10381585" w14:textId="77777777" w:rsidR="00E83F5F" w:rsidRPr="00FF0860" w:rsidRDefault="00E83F5F">
      <w:pPr>
        <w:spacing w:before="0" w:after="200" w:line="240" w:lineRule="auto"/>
        <w:ind w:firstLine="0"/>
        <w:rPr>
          <w:rFonts w:ascii="Times New Roman" w:eastAsiaTheme="majorEastAsia" w:hAnsi="Times New Roman" w:cs="Times New Roman"/>
          <w:b/>
          <w:bCs/>
          <w:color w:val="222222"/>
        </w:rPr>
      </w:pPr>
      <w:r w:rsidRPr="00FF0860">
        <w:rPr>
          <w:rFonts w:ascii="Times New Roman" w:hAnsi="Times New Roman" w:cs="Times New Roman"/>
          <w:color w:val="222222"/>
        </w:rPr>
        <w:br w:type="page"/>
      </w:r>
    </w:p>
    <w:p w14:paraId="66B34493" w14:textId="77777777" w:rsidR="003612F1" w:rsidRPr="00FF0860" w:rsidRDefault="00C04578">
      <w:pPr>
        <w:pStyle w:val="Heading11"/>
        <w:rPr>
          <w:rFonts w:ascii="Times New Roman" w:hAnsi="Times New Roman" w:cs="Times New Roman"/>
          <w:szCs w:val="24"/>
        </w:rPr>
      </w:pPr>
      <w:bookmarkStart w:id="36" w:name="references"/>
      <w:bookmarkEnd w:id="36"/>
      <w:r w:rsidRPr="00FF0860">
        <w:rPr>
          <w:rFonts w:ascii="Times New Roman" w:hAnsi="Times New Roman" w:cs="Times New Roman"/>
          <w:szCs w:val="24"/>
        </w:rPr>
        <w:lastRenderedPageBreak/>
        <w:t>References</w:t>
      </w:r>
    </w:p>
    <w:p w14:paraId="065AB89D" w14:textId="77777777" w:rsidR="003612F1" w:rsidRPr="00FF0860" w:rsidRDefault="00C04578">
      <w:pPr>
        <w:rPr>
          <w:rFonts w:ascii="Times New Roman" w:hAnsi="Times New Roman" w:cs="Times New Roman"/>
        </w:rPr>
      </w:pPr>
      <w:r w:rsidRPr="00FF0860">
        <w:rPr>
          <w:rFonts w:ascii="Times New Roman" w:hAnsi="Times New Roman" w:cs="Times New Roman"/>
        </w:rPr>
        <w:t xml:space="preserve"> </w:t>
      </w:r>
    </w:p>
    <w:p w14:paraId="61690027" w14:textId="77777777" w:rsidR="003612F1" w:rsidRPr="00FF0860" w:rsidRDefault="00C04578">
      <w:pPr>
        <w:rPr>
          <w:rFonts w:ascii="Times New Roman" w:hAnsi="Times New Roman" w:cs="Times New Roman"/>
        </w:rPr>
      </w:pPr>
      <w:r w:rsidRPr="00FF0860">
        <w:rPr>
          <w:rFonts w:ascii="Times New Roman" w:hAnsi="Times New Roman" w:cs="Times New Roman"/>
        </w:rPr>
        <w:t xml:space="preserve">Cohen, J. (1992). A power primer. </w:t>
      </w:r>
      <w:r w:rsidRPr="00FF0860">
        <w:rPr>
          <w:rFonts w:ascii="Times New Roman" w:hAnsi="Times New Roman" w:cs="Times New Roman"/>
          <w:i/>
        </w:rPr>
        <w:t>Psychological Bulletin</w:t>
      </w:r>
      <w:r w:rsidRPr="00FF0860">
        <w:rPr>
          <w:rFonts w:ascii="Times New Roman" w:hAnsi="Times New Roman" w:cs="Times New Roman"/>
        </w:rPr>
        <w:t xml:space="preserve">, </w:t>
      </w:r>
      <w:r w:rsidRPr="00FF0860">
        <w:rPr>
          <w:rFonts w:ascii="Times New Roman" w:hAnsi="Times New Roman" w:cs="Times New Roman"/>
          <w:i/>
        </w:rPr>
        <w:t>112</w:t>
      </w:r>
      <w:r w:rsidRPr="00FF0860">
        <w:rPr>
          <w:rFonts w:ascii="Times New Roman" w:hAnsi="Times New Roman" w:cs="Times New Roman"/>
        </w:rPr>
        <w:t>(1), 155–159. doi:</w:t>
      </w:r>
      <w:hyperlink r:id="rId16">
        <w:r w:rsidRPr="00FF0860">
          <w:rPr>
            <w:rFonts w:ascii="Times New Roman" w:hAnsi="Times New Roman" w:cs="Times New Roman"/>
          </w:rPr>
          <w:t>10.1037//0033-2909.112.1.155</w:t>
        </w:r>
      </w:hyperlink>
    </w:p>
    <w:p w14:paraId="1437BCF3" w14:textId="77777777" w:rsidR="003612F1" w:rsidRPr="00FF0860" w:rsidRDefault="00C04578">
      <w:pPr>
        <w:rPr>
          <w:rFonts w:ascii="Times New Roman" w:hAnsi="Times New Roman" w:cs="Times New Roman"/>
        </w:rPr>
      </w:pPr>
      <w:r w:rsidRPr="00FF0860">
        <w:rPr>
          <w:rFonts w:ascii="Times New Roman" w:hAnsi="Times New Roman" w:cs="Times New Roman"/>
        </w:rPr>
        <w:t xml:space="preserve">Cumming, G. (2014). The new statistics: Why and how. </w:t>
      </w:r>
      <w:r w:rsidRPr="00FF0860">
        <w:rPr>
          <w:rFonts w:ascii="Times New Roman" w:hAnsi="Times New Roman" w:cs="Times New Roman"/>
          <w:i/>
        </w:rPr>
        <w:t>Psychological Science</w:t>
      </w:r>
      <w:r w:rsidRPr="00FF0860">
        <w:rPr>
          <w:rFonts w:ascii="Times New Roman" w:hAnsi="Times New Roman" w:cs="Times New Roman"/>
        </w:rPr>
        <w:t xml:space="preserve">, </w:t>
      </w:r>
      <w:r w:rsidRPr="00FF0860">
        <w:rPr>
          <w:rFonts w:ascii="Times New Roman" w:hAnsi="Times New Roman" w:cs="Times New Roman"/>
          <w:i/>
        </w:rPr>
        <w:t>25</w:t>
      </w:r>
      <w:r w:rsidRPr="00FF0860">
        <w:rPr>
          <w:rFonts w:ascii="Times New Roman" w:hAnsi="Times New Roman" w:cs="Times New Roman"/>
        </w:rPr>
        <w:t>(1), 7–29. doi:</w:t>
      </w:r>
      <w:hyperlink r:id="rId17">
        <w:r w:rsidRPr="00FF0860">
          <w:rPr>
            <w:rFonts w:ascii="Times New Roman" w:hAnsi="Times New Roman" w:cs="Times New Roman"/>
          </w:rPr>
          <w:t>10.1177/0956797613504966</w:t>
        </w:r>
      </w:hyperlink>
    </w:p>
    <w:p w14:paraId="39587584" w14:textId="77777777" w:rsidR="003612F1" w:rsidRPr="00FF0860" w:rsidRDefault="00C04578">
      <w:pPr>
        <w:rPr>
          <w:rFonts w:ascii="Times New Roman" w:hAnsi="Times New Roman" w:cs="Times New Roman"/>
        </w:rPr>
      </w:pPr>
      <w:proofErr w:type="spellStart"/>
      <w:r w:rsidRPr="00FF0860">
        <w:rPr>
          <w:rFonts w:ascii="Times New Roman" w:hAnsi="Times New Roman" w:cs="Times New Roman"/>
        </w:rPr>
        <w:t>Genz</w:t>
      </w:r>
      <w:proofErr w:type="spellEnd"/>
      <w:r w:rsidRPr="00FF0860">
        <w:rPr>
          <w:rFonts w:ascii="Times New Roman" w:hAnsi="Times New Roman" w:cs="Times New Roman"/>
        </w:rPr>
        <w:t xml:space="preserve">, A., </w:t>
      </w:r>
      <w:proofErr w:type="spellStart"/>
      <w:r w:rsidRPr="00FF0860">
        <w:rPr>
          <w:rFonts w:ascii="Times New Roman" w:hAnsi="Times New Roman" w:cs="Times New Roman"/>
        </w:rPr>
        <w:t>Bretz</w:t>
      </w:r>
      <w:proofErr w:type="spellEnd"/>
      <w:r w:rsidRPr="00FF0860">
        <w:rPr>
          <w:rFonts w:ascii="Times New Roman" w:hAnsi="Times New Roman" w:cs="Times New Roman"/>
        </w:rPr>
        <w:t xml:space="preserve">, F., Miwa, T., </w:t>
      </w:r>
      <w:proofErr w:type="spellStart"/>
      <w:r w:rsidRPr="00FF0860">
        <w:rPr>
          <w:rFonts w:ascii="Times New Roman" w:hAnsi="Times New Roman" w:cs="Times New Roman"/>
        </w:rPr>
        <w:t>Mi</w:t>
      </w:r>
      <w:proofErr w:type="spellEnd"/>
      <w:r w:rsidRPr="00FF0860">
        <w:rPr>
          <w:rFonts w:ascii="Times New Roman" w:hAnsi="Times New Roman" w:cs="Times New Roman"/>
        </w:rPr>
        <w:t xml:space="preserve">, X., </w:t>
      </w:r>
      <w:proofErr w:type="spellStart"/>
      <w:r w:rsidRPr="00FF0860">
        <w:rPr>
          <w:rFonts w:ascii="Times New Roman" w:hAnsi="Times New Roman" w:cs="Times New Roman"/>
        </w:rPr>
        <w:t>Leisch</w:t>
      </w:r>
      <w:proofErr w:type="spellEnd"/>
      <w:r w:rsidRPr="00FF0860">
        <w:rPr>
          <w:rFonts w:ascii="Times New Roman" w:hAnsi="Times New Roman" w:cs="Times New Roman"/>
        </w:rPr>
        <w:t xml:space="preserve">, F., </w:t>
      </w:r>
      <w:proofErr w:type="spellStart"/>
      <w:r w:rsidRPr="00FF0860">
        <w:rPr>
          <w:rFonts w:ascii="Times New Roman" w:hAnsi="Times New Roman" w:cs="Times New Roman"/>
        </w:rPr>
        <w:t>Scheipl</w:t>
      </w:r>
      <w:proofErr w:type="spellEnd"/>
      <w:r w:rsidRPr="00FF0860">
        <w:rPr>
          <w:rFonts w:ascii="Times New Roman" w:hAnsi="Times New Roman" w:cs="Times New Roman"/>
        </w:rPr>
        <w:t xml:space="preserve">, F., &amp; </w:t>
      </w:r>
      <w:proofErr w:type="spellStart"/>
      <w:r w:rsidRPr="00FF0860">
        <w:rPr>
          <w:rFonts w:ascii="Times New Roman" w:hAnsi="Times New Roman" w:cs="Times New Roman"/>
        </w:rPr>
        <w:t>Hothorn</w:t>
      </w:r>
      <w:proofErr w:type="spellEnd"/>
      <w:r w:rsidRPr="00FF0860">
        <w:rPr>
          <w:rFonts w:ascii="Times New Roman" w:hAnsi="Times New Roman" w:cs="Times New Roman"/>
        </w:rPr>
        <w:t xml:space="preserve">, T. (2017). </w:t>
      </w:r>
      <w:proofErr w:type="spellStart"/>
      <w:r w:rsidRPr="00FF0860">
        <w:rPr>
          <w:rFonts w:ascii="Times New Roman" w:hAnsi="Times New Roman" w:cs="Times New Roman"/>
        </w:rPr>
        <w:t>mvtnorm</w:t>
      </w:r>
      <w:proofErr w:type="spellEnd"/>
      <w:r w:rsidRPr="00FF0860">
        <w:rPr>
          <w:rFonts w:ascii="Times New Roman" w:hAnsi="Times New Roman" w:cs="Times New Roman"/>
        </w:rPr>
        <w:t xml:space="preserve">: Multivariate normal and t distributions. Retrieved from </w:t>
      </w:r>
      <w:hyperlink r:id="rId18">
        <w:r w:rsidRPr="00FF0860">
          <w:rPr>
            <w:rFonts w:ascii="Times New Roman" w:hAnsi="Times New Roman" w:cs="Times New Roman"/>
          </w:rPr>
          <w:t>http://cran.r-project.org/package=mvtnorm</w:t>
        </w:r>
      </w:hyperlink>
    </w:p>
    <w:p w14:paraId="11A12E7C" w14:textId="77777777" w:rsidR="003612F1" w:rsidRDefault="00C04578">
      <w:pPr>
        <w:rPr>
          <w:rFonts w:ascii="Times New Roman" w:hAnsi="Times New Roman" w:cs="Times New Roman"/>
        </w:rPr>
      </w:pPr>
      <w:r w:rsidRPr="00FF0860">
        <w:rPr>
          <w:rFonts w:ascii="Times New Roman" w:hAnsi="Times New Roman" w:cs="Times New Roman"/>
        </w:rPr>
        <w:t xml:space="preserve">Lawrence, M. A. (2017). </w:t>
      </w:r>
      <w:proofErr w:type="spellStart"/>
      <w:r w:rsidRPr="00FF0860">
        <w:rPr>
          <w:rFonts w:ascii="Times New Roman" w:hAnsi="Times New Roman" w:cs="Times New Roman"/>
        </w:rPr>
        <w:t>ez</w:t>
      </w:r>
      <w:proofErr w:type="spellEnd"/>
      <w:r w:rsidRPr="00FF0860">
        <w:rPr>
          <w:rFonts w:ascii="Times New Roman" w:hAnsi="Times New Roman" w:cs="Times New Roman"/>
        </w:rPr>
        <w:t xml:space="preserve">: Easy analysis and visualization of factorial experiments. Retrieved from </w:t>
      </w:r>
      <w:hyperlink r:id="rId19">
        <w:r w:rsidRPr="00FF0860">
          <w:rPr>
            <w:rFonts w:ascii="Times New Roman" w:hAnsi="Times New Roman" w:cs="Times New Roman"/>
          </w:rPr>
          <w:t>http://cran.r-project.org/package=ez</w:t>
        </w:r>
      </w:hyperlink>
    </w:p>
    <w:p w14:paraId="3D0AE761" w14:textId="77777777" w:rsidR="00300180" w:rsidRDefault="00300180" w:rsidP="00300180">
      <w:pPr>
        <w:ind w:firstLine="0"/>
        <w:rPr>
          <w:rFonts w:ascii="Times New Roman" w:hAnsi="Times New Roman" w:cs="Times New Roman"/>
        </w:rPr>
      </w:pPr>
    </w:p>
    <w:p w14:paraId="06F2AAD4" w14:textId="77777777" w:rsidR="00300180" w:rsidRPr="00300180" w:rsidRDefault="00300180" w:rsidP="00300180">
      <w:pPr>
        <w:ind w:firstLine="0"/>
        <w:rPr>
          <w:rFonts w:ascii="Times New Roman" w:hAnsi="Times New Roman" w:cs="Times New Roman"/>
        </w:rPr>
      </w:pPr>
      <w:r w:rsidRPr="00300180">
        <w:rPr>
          <w:rFonts w:ascii="Times New Roman" w:hAnsi="Times New Roman" w:cs="Times New Roman"/>
        </w:rPr>
        <w:t>### Nonparametric NHST - Quade's Test</w:t>
      </w:r>
    </w:p>
    <w:p w14:paraId="26903CBE" w14:textId="77777777" w:rsidR="00300180" w:rsidRPr="00300180" w:rsidRDefault="00300180" w:rsidP="00300180">
      <w:pPr>
        <w:ind w:firstLine="0"/>
        <w:rPr>
          <w:rFonts w:ascii="Times New Roman" w:hAnsi="Times New Roman" w:cs="Times New Roman"/>
        </w:rPr>
      </w:pPr>
      <w:r w:rsidRPr="00300180">
        <w:rPr>
          <w:rFonts w:ascii="Times New Roman" w:hAnsi="Times New Roman" w:cs="Times New Roman"/>
        </w:rPr>
        <w:t>Two well-known dependent samples nonparametric tests are Friedman's test and Quade's test (CITE THESE DUDES). The Quade test was chosen over Friedman's test because Friedman's test has lower power with only three levels (Conover, 1999). Observations are first ranked within each participant (sometimes called blocks), and ties are handled by using the average rank. After ranking, ANOVA and the *F* distribution are used to calculate *p* values. Quade's test was implemented using *</w:t>
      </w:r>
      <w:proofErr w:type="spellStart"/>
      <w:r w:rsidRPr="00300180">
        <w:rPr>
          <w:rFonts w:ascii="Times New Roman" w:hAnsi="Times New Roman" w:cs="Times New Roman"/>
        </w:rPr>
        <w:t>quade.</w:t>
      </w:r>
      <w:proofErr w:type="gramStart"/>
      <w:r w:rsidRPr="00300180">
        <w:rPr>
          <w:rFonts w:ascii="Times New Roman" w:hAnsi="Times New Roman" w:cs="Times New Roman"/>
        </w:rPr>
        <w:t>test</w:t>
      </w:r>
      <w:proofErr w:type="spellEnd"/>
      <w:r w:rsidRPr="00300180">
        <w:rPr>
          <w:rFonts w:ascii="Times New Roman" w:hAnsi="Times New Roman" w:cs="Times New Roman"/>
        </w:rPr>
        <w:t>(</w:t>
      </w:r>
      <w:proofErr w:type="gramEnd"/>
      <w:r w:rsidRPr="00300180">
        <w:rPr>
          <w:rFonts w:ascii="Times New Roman" w:hAnsi="Times New Roman" w:cs="Times New Roman"/>
        </w:rPr>
        <w:t>)* in base *R*, and *post hoc* comparisons were calculated by using the *</w:t>
      </w:r>
      <w:proofErr w:type="spellStart"/>
      <w:r w:rsidRPr="00300180">
        <w:rPr>
          <w:rFonts w:ascii="Times New Roman" w:hAnsi="Times New Roman" w:cs="Times New Roman"/>
        </w:rPr>
        <w:t>posthoc.quade.test</w:t>
      </w:r>
      <w:proofErr w:type="spellEnd"/>
      <w:r w:rsidRPr="00300180">
        <w:rPr>
          <w:rFonts w:ascii="Times New Roman" w:hAnsi="Times New Roman" w:cs="Times New Roman"/>
        </w:rPr>
        <w:t xml:space="preserve">* function in the *PMCMR* library (CITE) with a Bonferroni correction for all possible pairwise combinations. *p*-values were binned using the same rules as described above, and exact values can be found online. </w:t>
      </w:r>
    </w:p>
    <w:p w14:paraId="665B4F59" w14:textId="77777777" w:rsidR="00300180" w:rsidRPr="00FF0860" w:rsidRDefault="00300180" w:rsidP="00300180">
      <w:pPr>
        <w:ind w:firstLine="0"/>
        <w:rPr>
          <w:rFonts w:ascii="Times New Roman" w:hAnsi="Times New Roman" w:cs="Times New Roman"/>
        </w:rPr>
      </w:pPr>
      <w:bookmarkStart w:id="37" w:name="_GoBack"/>
      <w:bookmarkEnd w:id="37"/>
    </w:p>
    <w:sectPr w:rsidR="00300180" w:rsidRPr="00FF086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Katy Valentine" w:date="2017-09-05T14:06:00Z" w:initials="KV">
    <w:p w14:paraId="6FA65A99" w14:textId="528C8FD7" w:rsidR="00574CA6" w:rsidRDefault="00574CA6">
      <w:pPr>
        <w:pStyle w:val="CommentText"/>
      </w:pPr>
      <w:r>
        <w:rPr>
          <w:rStyle w:val="CommentReference"/>
        </w:rPr>
        <w:annotationRef/>
      </w:r>
      <w:r>
        <w:t>Do we need to cite this every time we talk about it?</w:t>
      </w:r>
    </w:p>
  </w:comment>
  <w:comment w:id="15" w:author="Katy Valentine" w:date="2017-09-05T14:00:00Z" w:initials="KV">
    <w:p w14:paraId="126B1BF3" w14:textId="77973F82" w:rsidR="007E6E3F" w:rsidRDefault="007E6E3F">
      <w:pPr>
        <w:pStyle w:val="CommentText"/>
      </w:pPr>
      <w:r>
        <w:rPr>
          <w:rStyle w:val="CommentReference"/>
        </w:rPr>
        <w:annotationRef/>
      </w:r>
      <w:r>
        <w:t>Erin, better? Eh?</w:t>
      </w:r>
    </w:p>
  </w:comment>
  <w:comment w:id="19" w:author="Katy Valentine" w:date="2017-09-05T14:00:00Z" w:initials="KV">
    <w:p w14:paraId="0C75A79C" w14:textId="5302880E" w:rsidR="007E6E3F" w:rsidRDefault="007E6E3F">
      <w:pPr>
        <w:pStyle w:val="CommentText"/>
      </w:pPr>
      <w:r>
        <w:rPr>
          <w:rStyle w:val="CommentReference"/>
        </w:rPr>
        <w:annotationRef/>
      </w:r>
      <w:r>
        <w:t>Top row should be time1 time 2 time 3. Also, make the pattern correct. We set time 1&lt;time2&lt;time3, this needs to reflect that</w:t>
      </w:r>
    </w:p>
  </w:comment>
  <w:comment w:id="20" w:author="Erin M. Buchanan" w:date="2017-09-05T14:00:00Z" w:initials="emb">
    <w:p w14:paraId="1E8CEB1D" w14:textId="0880B378" w:rsidR="007E6E3F" w:rsidRDefault="007E6E3F">
      <w:pPr>
        <w:pStyle w:val="CommentText"/>
      </w:pPr>
      <w:r>
        <w:rPr>
          <w:rStyle w:val="CommentReference"/>
        </w:rPr>
        <w:annotationRef/>
      </w:r>
      <w:r>
        <w:t>Is this what you want? What top row do you want? 1, 2, 3?</w:t>
      </w:r>
    </w:p>
  </w:comment>
  <w:comment w:id="33" w:author="Scofield, John" w:date="2017-09-05T14:00:00Z" w:initials="SJ">
    <w:p w14:paraId="287492DD" w14:textId="53FA72B1" w:rsidR="007E6E3F" w:rsidRDefault="007E6E3F" w:rsidP="00FE7E43">
      <w:pPr>
        <w:pStyle w:val="CommentText"/>
        <w:ind w:firstLine="0"/>
      </w:pPr>
      <w:r>
        <w:rPr>
          <w:rStyle w:val="CommentReference"/>
        </w:rPr>
        <w:annotationRef/>
      </w:r>
      <w:r>
        <w:t xml:space="preserve">Should we tie in a sentence about the .005 paper’s suggestion to counter Type II by increasing sample size somewhere? </w:t>
      </w:r>
    </w:p>
  </w:comment>
  <w:comment w:id="34" w:author="Katy Valentine" w:date="2017-09-05T14:00:00Z" w:initials="KV">
    <w:p w14:paraId="5DBE3912" w14:textId="1911BBF9" w:rsidR="00D50A48" w:rsidRDefault="00D50A48">
      <w:pPr>
        <w:pStyle w:val="CommentText"/>
      </w:pPr>
      <w:r>
        <w:rPr>
          <w:rStyle w:val="CommentReference"/>
        </w:rPr>
        <w:annotationRef/>
      </w:r>
      <w:r>
        <w:t>John? Erin? I feel like it reads a little catty, but that may just be my internal voice…</w:t>
      </w:r>
    </w:p>
  </w:comment>
  <w:comment w:id="35" w:author="Katy Valentine" w:date="2017-09-05T14:15:00Z" w:initials="KV">
    <w:p w14:paraId="27A069A4" w14:textId="35B982F2" w:rsidR="00813A47" w:rsidRDefault="00813A47">
      <w:pPr>
        <w:pStyle w:val="CommentText"/>
      </w:pPr>
      <w:r>
        <w:rPr>
          <w:rStyle w:val="CommentReference"/>
        </w:rPr>
        <w:annotationRef/>
      </w:r>
      <w:r>
        <w:t>Eh? Any ideas for a better way to integrate that the change in p isn’t going to fix things?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A65A99" w15:done="0"/>
  <w15:commentEx w15:paraId="126B1BF3" w15:done="0"/>
  <w15:commentEx w15:paraId="0C75A79C" w15:done="0"/>
  <w15:commentEx w15:paraId="1E8CEB1D" w15:done="0"/>
  <w15:commentEx w15:paraId="287492DD" w15:done="0"/>
  <w15:commentEx w15:paraId="5DBE3912" w15:done="0"/>
  <w15:commentEx w15:paraId="27A069A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547D7" w14:textId="77777777" w:rsidR="008E5970" w:rsidRDefault="008E5970">
      <w:pPr>
        <w:spacing w:before="0" w:after="0" w:line="240" w:lineRule="auto"/>
      </w:pPr>
      <w:r>
        <w:separator/>
      </w:r>
    </w:p>
  </w:endnote>
  <w:endnote w:type="continuationSeparator" w:id="0">
    <w:p w14:paraId="3136EFF1" w14:textId="77777777" w:rsidR="008E5970" w:rsidRDefault="008E59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958E9F" w14:textId="77777777" w:rsidR="008E5970" w:rsidRDefault="008E5970">
      <w:r>
        <w:separator/>
      </w:r>
    </w:p>
  </w:footnote>
  <w:footnote w:type="continuationSeparator" w:id="0">
    <w:p w14:paraId="68666311" w14:textId="77777777" w:rsidR="008E5970" w:rsidRDefault="008E59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6DDF9B3"/>
    <w:multiLevelType w:val="multilevel"/>
    <w:tmpl w:val="772077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n M. Buchanan">
    <w15:presenceInfo w15:providerId="None" w15:userId="Erin M. Buchanan"/>
  </w15:person>
  <w15:person w15:author="Scofield, John">
    <w15:presenceInfo w15:providerId="None" w15:userId="Scofield, Jo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4177"/>
    <w:rsid w:val="00006C36"/>
    <w:rsid w:val="00011C8B"/>
    <w:rsid w:val="00025FBB"/>
    <w:rsid w:val="00040E14"/>
    <w:rsid w:val="000465B1"/>
    <w:rsid w:val="00054ECD"/>
    <w:rsid w:val="00057800"/>
    <w:rsid w:val="00085F85"/>
    <w:rsid w:val="00094301"/>
    <w:rsid w:val="000B5622"/>
    <w:rsid w:val="000C26D5"/>
    <w:rsid w:val="000C300D"/>
    <w:rsid w:val="000E1A6A"/>
    <w:rsid w:val="000E29DA"/>
    <w:rsid w:val="00101BD2"/>
    <w:rsid w:val="00154C7B"/>
    <w:rsid w:val="001808ED"/>
    <w:rsid w:val="00183157"/>
    <w:rsid w:val="00196B22"/>
    <w:rsid w:val="001A64DE"/>
    <w:rsid w:val="001B7C65"/>
    <w:rsid w:val="00204CF4"/>
    <w:rsid w:val="00206377"/>
    <w:rsid w:val="00216D5B"/>
    <w:rsid w:val="00225065"/>
    <w:rsid w:val="00237CB3"/>
    <w:rsid w:val="0024581B"/>
    <w:rsid w:val="00247ACB"/>
    <w:rsid w:val="002553D4"/>
    <w:rsid w:val="00266D79"/>
    <w:rsid w:val="0029599B"/>
    <w:rsid w:val="002A314F"/>
    <w:rsid w:val="002F7681"/>
    <w:rsid w:val="00300180"/>
    <w:rsid w:val="00331C26"/>
    <w:rsid w:val="00333614"/>
    <w:rsid w:val="00360A85"/>
    <w:rsid w:val="003612F1"/>
    <w:rsid w:val="00373F22"/>
    <w:rsid w:val="003C5807"/>
    <w:rsid w:val="003E04D7"/>
    <w:rsid w:val="003F1860"/>
    <w:rsid w:val="003F1EAF"/>
    <w:rsid w:val="004644DD"/>
    <w:rsid w:val="00467883"/>
    <w:rsid w:val="004A6224"/>
    <w:rsid w:val="004A76A4"/>
    <w:rsid w:val="004E023F"/>
    <w:rsid w:val="004E29B3"/>
    <w:rsid w:val="00503C79"/>
    <w:rsid w:val="005277AD"/>
    <w:rsid w:val="00574CA6"/>
    <w:rsid w:val="00590A24"/>
    <w:rsid w:val="00590D07"/>
    <w:rsid w:val="005B129A"/>
    <w:rsid w:val="005E338A"/>
    <w:rsid w:val="006345D5"/>
    <w:rsid w:val="00642620"/>
    <w:rsid w:val="00680E26"/>
    <w:rsid w:val="00694122"/>
    <w:rsid w:val="006E6A9C"/>
    <w:rsid w:val="00702852"/>
    <w:rsid w:val="00763844"/>
    <w:rsid w:val="00775AEF"/>
    <w:rsid w:val="00784D58"/>
    <w:rsid w:val="007B3E94"/>
    <w:rsid w:val="007E2DE9"/>
    <w:rsid w:val="007E4A91"/>
    <w:rsid w:val="007E6E3F"/>
    <w:rsid w:val="00813A47"/>
    <w:rsid w:val="00881AAB"/>
    <w:rsid w:val="008837B6"/>
    <w:rsid w:val="00885161"/>
    <w:rsid w:val="008949AA"/>
    <w:rsid w:val="00895EC4"/>
    <w:rsid w:val="008D6863"/>
    <w:rsid w:val="008E12E6"/>
    <w:rsid w:val="008E57BB"/>
    <w:rsid w:val="008E5970"/>
    <w:rsid w:val="0090247E"/>
    <w:rsid w:val="00916445"/>
    <w:rsid w:val="00941209"/>
    <w:rsid w:val="00961E07"/>
    <w:rsid w:val="00961F65"/>
    <w:rsid w:val="0099106B"/>
    <w:rsid w:val="00991DDC"/>
    <w:rsid w:val="00997B66"/>
    <w:rsid w:val="009B7B47"/>
    <w:rsid w:val="009C6B5B"/>
    <w:rsid w:val="00A068D6"/>
    <w:rsid w:val="00A117A7"/>
    <w:rsid w:val="00A165B0"/>
    <w:rsid w:val="00A31F5A"/>
    <w:rsid w:val="00A33F4D"/>
    <w:rsid w:val="00A35210"/>
    <w:rsid w:val="00A60FD6"/>
    <w:rsid w:val="00A62168"/>
    <w:rsid w:val="00A71C99"/>
    <w:rsid w:val="00A77928"/>
    <w:rsid w:val="00A969AF"/>
    <w:rsid w:val="00A97014"/>
    <w:rsid w:val="00AC4ADD"/>
    <w:rsid w:val="00AF007E"/>
    <w:rsid w:val="00B25366"/>
    <w:rsid w:val="00B37E4A"/>
    <w:rsid w:val="00B64D03"/>
    <w:rsid w:val="00B655F9"/>
    <w:rsid w:val="00B70CB6"/>
    <w:rsid w:val="00B86B75"/>
    <w:rsid w:val="00BA3972"/>
    <w:rsid w:val="00BC0F84"/>
    <w:rsid w:val="00BC48D5"/>
    <w:rsid w:val="00BD0F34"/>
    <w:rsid w:val="00C04578"/>
    <w:rsid w:val="00C36279"/>
    <w:rsid w:val="00C368B2"/>
    <w:rsid w:val="00C44DB4"/>
    <w:rsid w:val="00C5154E"/>
    <w:rsid w:val="00C56785"/>
    <w:rsid w:val="00C944DC"/>
    <w:rsid w:val="00CA1740"/>
    <w:rsid w:val="00CD0C65"/>
    <w:rsid w:val="00CE1DE0"/>
    <w:rsid w:val="00D017C5"/>
    <w:rsid w:val="00D35A16"/>
    <w:rsid w:val="00D50A48"/>
    <w:rsid w:val="00D51B34"/>
    <w:rsid w:val="00D70867"/>
    <w:rsid w:val="00D736C9"/>
    <w:rsid w:val="00D810FA"/>
    <w:rsid w:val="00DD2ACF"/>
    <w:rsid w:val="00E05ED1"/>
    <w:rsid w:val="00E22EFA"/>
    <w:rsid w:val="00E265DE"/>
    <w:rsid w:val="00E315A3"/>
    <w:rsid w:val="00E37820"/>
    <w:rsid w:val="00E46673"/>
    <w:rsid w:val="00E678A3"/>
    <w:rsid w:val="00E83F5F"/>
    <w:rsid w:val="00E8775E"/>
    <w:rsid w:val="00E95754"/>
    <w:rsid w:val="00EC6B92"/>
    <w:rsid w:val="00F324FB"/>
    <w:rsid w:val="00F353A9"/>
    <w:rsid w:val="00F35BA1"/>
    <w:rsid w:val="00F37053"/>
    <w:rsid w:val="00F5659D"/>
    <w:rsid w:val="00F63729"/>
    <w:rsid w:val="00FA1A21"/>
    <w:rsid w:val="00FE6BAD"/>
    <w:rsid w:val="00FE7E43"/>
    <w:rsid w:val="00FF086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2BFD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CommentReference">
    <w:name w:val="annotation reference"/>
    <w:basedOn w:val="DefaultParagraphFont"/>
    <w:uiPriority w:val="99"/>
    <w:semiHidden/>
    <w:unhideWhenUsed/>
    <w:rsid w:val="00590A24"/>
    <w:rPr>
      <w:sz w:val="16"/>
      <w:szCs w:val="16"/>
    </w:rPr>
  </w:style>
  <w:style w:type="paragraph" w:styleId="CommentText">
    <w:name w:val="annotation text"/>
    <w:basedOn w:val="Normal"/>
    <w:link w:val="CommentTextChar"/>
    <w:uiPriority w:val="99"/>
    <w:semiHidden/>
    <w:unhideWhenUsed/>
    <w:rsid w:val="00590A24"/>
    <w:pPr>
      <w:spacing w:line="240" w:lineRule="auto"/>
    </w:pPr>
    <w:rPr>
      <w:sz w:val="20"/>
      <w:szCs w:val="20"/>
    </w:rPr>
  </w:style>
  <w:style w:type="character" w:customStyle="1" w:styleId="CommentTextChar">
    <w:name w:val="Comment Text Char"/>
    <w:basedOn w:val="DefaultParagraphFont"/>
    <w:link w:val="CommentText"/>
    <w:uiPriority w:val="99"/>
    <w:semiHidden/>
    <w:rsid w:val="00590A24"/>
    <w:rPr>
      <w:rFonts w:ascii="Times" w:hAnsi="Times"/>
      <w:sz w:val="20"/>
      <w:szCs w:val="20"/>
    </w:rPr>
  </w:style>
  <w:style w:type="paragraph" w:styleId="CommentSubject">
    <w:name w:val="annotation subject"/>
    <w:basedOn w:val="CommentText"/>
    <w:next w:val="CommentText"/>
    <w:link w:val="CommentSubjectChar"/>
    <w:semiHidden/>
    <w:unhideWhenUsed/>
    <w:rsid w:val="00590A24"/>
    <w:rPr>
      <w:b/>
      <w:bCs/>
    </w:rPr>
  </w:style>
  <w:style w:type="character" w:customStyle="1" w:styleId="CommentSubjectChar">
    <w:name w:val="Comment Subject Char"/>
    <w:basedOn w:val="CommentTextChar"/>
    <w:link w:val="CommentSubject"/>
    <w:semiHidden/>
    <w:rsid w:val="00590A24"/>
    <w:rPr>
      <w:rFonts w:ascii="Times" w:hAnsi="Times"/>
      <w:b/>
      <w:bCs/>
      <w:sz w:val="20"/>
      <w:szCs w:val="20"/>
    </w:rPr>
  </w:style>
  <w:style w:type="paragraph" w:styleId="Revision">
    <w:name w:val="Revision"/>
    <w:hidden/>
    <w:semiHidden/>
    <w:rsid w:val="00A97014"/>
    <w:pPr>
      <w:spacing w:after="0"/>
    </w:pPr>
    <w:rPr>
      <w:rFonts w:ascii="Times" w:hAnsi="Times"/>
    </w:rPr>
  </w:style>
  <w:style w:type="table" w:styleId="TableGrid">
    <w:name w:val="Table Grid"/>
    <w:basedOn w:val="TableNormal"/>
    <w:rsid w:val="00E678A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doi.org/10.1037//0033-2909.112.1.155" TargetMode="External"/><Relationship Id="rId17" Type="http://schemas.openxmlformats.org/officeDocument/2006/relationships/hyperlink" Target="https://doi.org/10.1177/0956797613504966" TargetMode="External"/><Relationship Id="rId18" Type="http://schemas.openxmlformats.org/officeDocument/2006/relationships/hyperlink" Target="http://cran.r-project.org/package=mvtnorm" TargetMode="External"/><Relationship Id="rId19" Type="http://schemas.openxmlformats.org/officeDocument/2006/relationships/hyperlink" Target="http://cran.r-project.org/package=e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y@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04ABC9-5B33-B845-BF44-30D5D3257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5538</Words>
  <Characters>31572</Characters>
  <Application>Microsoft Macintosh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Stop drawing lines in the sand or otherwise to infinity and beyond pvalues</vt:lpstr>
    </vt:vector>
  </TitlesOfParts>
  <Company/>
  <LinksUpToDate>false</LinksUpToDate>
  <CharactersWithSpaces>37036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Stop drawing lines in the sand or otherwise to infinity and beyond pvalues</dc:title>
  <dc:creator>Katy Valentine</dc:creator>
  <cp:lastModifiedBy>Erin M. Buchanan</cp:lastModifiedBy>
  <cp:revision>5</cp:revision>
  <dcterms:created xsi:type="dcterms:W3CDTF">2017-09-05T19:18:00Z</dcterms:created>
  <dcterms:modified xsi:type="dcterms:W3CDTF">2017-09-08T22:43:00Z</dcterms:modified>
</cp:coreProperties>
</file>